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F06A" w14:textId="77777777" w:rsidR="0026205D" w:rsidRDefault="0026205D" w:rsidP="004836E3">
      <w:pPr>
        <w:jc w:val="center"/>
        <w:rPr>
          <w:rFonts w:asciiTheme="minorHAnsi" w:hAnsiTheme="minorHAnsi" w:cstheme="minorHAnsi"/>
          <w:b/>
        </w:rPr>
      </w:pPr>
    </w:p>
    <w:p w14:paraId="7973C1DC" w14:textId="77777777" w:rsidR="0026205D" w:rsidRDefault="0026205D" w:rsidP="004836E3">
      <w:pPr>
        <w:jc w:val="center"/>
        <w:rPr>
          <w:rFonts w:asciiTheme="minorHAnsi" w:hAnsiTheme="minorHAnsi" w:cstheme="minorHAnsi"/>
          <w:b/>
        </w:rPr>
      </w:pPr>
    </w:p>
    <w:p w14:paraId="1BD7D6B0" w14:textId="77777777" w:rsidR="0026205D" w:rsidRDefault="0026205D" w:rsidP="004836E3">
      <w:pPr>
        <w:jc w:val="center"/>
        <w:rPr>
          <w:rFonts w:asciiTheme="minorHAnsi" w:hAnsiTheme="minorHAnsi" w:cstheme="minorHAnsi"/>
          <w:b/>
        </w:rPr>
      </w:pPr>
    </w:p>
    <w:p w14:paraId="393179CA" w14:textId="68E10709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  <w:r w:rsidRPr="004836E3">
        <w:rPr>
          <w:rFonts w:asciiTheme="minorHAnsi" w:hAnsiTheme="minorHAnsi" w:cstheme="minorHAnsi"/>
          <w:b/>
        </w:rPr>
        <w:t xml:space="preserve">LOTEAMENTO </w:t>
      </w:r>
      <w:r w:rsidRPr="004836E3">
        <w:rPr>
          <w:rFonts w:asciiTheme="minorHAnsi" w:hAnsiTheme="minorHAnsi" w:cstheme="minorHAnsi"/>
          <w:b/>
          <w:spacing w:val="-3"/>
        </w:rPr>
        <w:t>RESIDENCIAL PIANOPOLI</w:t>
      </w:r>
    </w:p>
    <w:p w14:paraId="3A1A0011" w14:textId="78FA2F62" w:rsidR="004836E3" w:rsidRPr="004836E3" w:rsidRDefault="00B65464" w:rsidP="004836E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/>
      </w:r>
    </w:p>
    <w:p w14:paraId="1281632C" w14:textId="77777777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  <w:r w:rsidRPr="004836E3">
        <w:rPr>
          <w:rFonts w:asciiTheme="minorHAnsi" w:hAnsiTheme="minorHAnsi" w:cstheme="minorHAnsi"/>
          <w:b/>
        </w:rPr>
        <w:t xml:space="preserve">CONTRATO DE VENDA E COMPRA </w:t>
      </w:r>
    </w:p>
    <w:p w14:paraId="08C63E0B" w14:textId="77777777" w:rsidR="004836E3" w:rsidRPr="004836E3" w:rsidRDefault="004836E3" w:rsidP="004836E3">
      <w:pPr>
        <w:jc w:val="center"/>
        <w:rPr>
          <w:rFonts w:asciiTheme="minorHAnsi" w:hAnsiTheme="minorHAnsi" w:cstheme="minorHAnsi"/>
        </w:rPr>
      </w:pPr>
      <w:r w:rsidRPr="004836E3">
        <w:rPr>
          <w:rFonts w:asciiTheme="minorHAnsi" w:hAnsiTheme="minorHAnsi" w:cstheme="minorHAnsi"/>
          <w:b/>
        </w:rPr>
        <w:t>COM ALIENAÇÃO FIDUCIÁRIA EM GARANTIA</w:t>
      </w:r>
    </w:p>
    <w:p w14:paraId="3846E22C" w14:textId="77777777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  <w:r w:rsidRPr="004836E3">
        <w:rPr>
          <w:rFonts w:asciiTheme="minorHAnsi" w:hAnsiTheme="minorHAnsi" w:cstheme="minorHAnsi"/>
          <w:b/>
        </w:rPr>
        <w:t>E COM CONDIÇÕE SUSPENSIVAS</w:t>
      </w:r>
    </w:p>
    <w:p w14:paraId="1B1B61D6" w14:textId="30F8C2BB" w:rsidR="00DE14B7" w:rsidRPr="004836E3" w:rsidRDefault="00B654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3C32AE44" w14:textId="7F543BE5" w:rsidR="004836E3" w:rsidRPr="004836E3" w:rsidRDefault="004836E3">
      <w:pPr>
        <w:rPr>
          <w:rFonts w:asciiTheme="minorHAnsi" w:hAnsiTheme="minorHAnsi" w:cstheme="minorHAnsi"/>
        </w:rPr>
      </w:pPr>
    </w:p>
    <w:p w14:paraId="5D8AAE2F" w14:textId="26787C94" w:rsidR="004836E3" w:rsidRPr="004836E3" w:rsidRDefault="004836E3" w:rsidP="004836E3">
      <w:pPr>
        <w:jc w:val="center"/>
        <w:rPr>
          <w:rFonts w:asciiTheme="minorHAnsi" w:hAnsiTheme="minorHAnsi" w:cstheme="minorHAnsi"/>
          <w:b/>
          <w:u w:val="single"/>
        </w:rPr>
      </w:pPr>
      <w:r w:rsidRPr="004836E3">
        <w:rPr>
          <w:rFonts w:asciiTheme="minorHAnsi" w:hAnsiTheme="minorHAnsi" w:cstheme="minorHAnsi"/>
          <w:b/>
          <w:u w:val="single"/>
        </w:rPr>
        <w:t>Pelo presente instrumento particular, com força de escritura pública.</w:t>
      </w:r>
    </w:p>
    <w:p w14:paraId="774FFC60" w14:textId="5291DB12" w:rsidR="004836E3" w:rsidRPr="00085B14" w:rsidRDefault="004836E3">
      <w:pPr>
        <w:rPr>
          <w:rFonts w:asciiTheme="minorHAnsi" w:hAnsiTheme="minorHAnsi" w:cstheme="minorHAnsi"/>
          <w:b/>
        </w:rPr>
      </w:pPr>
    </w:p>
    <w:p w14:paraId="408E2678" w14:textId="77777777" w:rsidR="004836E3" w:rsidRPr="00085B14" w:rsidRDefault="004836E3">
      <w:pPr>
        <w:rPr>
          <w:rFonts w:asciiTheme="minorHAnsi" w:hAnsiTheme="minorHAnsi" w:cstheme="minorHAnsi"/>
          <w:b/>
        </w:rPr>
      </w:pPr>
    </w:p>
    <w:p w14:paraId="3E00C44D" w14:textId="70F1A4F3" w:rsidR="004836E3" w:rsidRPr="004836E3" w:rsidRDefault="004836E3" w:rsidP="004836E3">
      <w:pPr>
        <w:jc w:val="center"/>
        <w:rPr>
          <w:rFonts w:asciiTheme="minorHAnsi" w:hAnsiTheme="minorHAnsi" w:cstheme="minorHAnsi"/>
          <w:b/>
          <w:bCs/>
        </w:rPr>
      </w:pPr>
      <w:r w:rsidRPr="004836E3">
        <w:rPr>
          <w:rFonts w:asciiTheme="minorHAnsi" w:hAnsiTheme="minorHAnsi" w:cstheme="minorHAnsi"/>
          <w:b/>
          <w:bCs/>
        </w:rPr>
        <w:t>LOTE [lote] – QUADRA [quadra]</w:t>
      </w:r>
      <w:r w:rsidR="00CD5795">
        <w:rPr>
          <w:rFonts w:asciiTheme="minorHAnsi" w:hAnsiTheme="minorHAnsi" w:cstheme="minorHAnsi"/>
          <w:b/>
          <w:bCs/>
        </w:rPr>
        <w:t xml:space="preserve"> – [área] m2</w:t>
      </w:r>
    </w:p>
    <w:p w14:paraId="7FF30A10" w14:textId="29D60193" w:rsidR="004836E3" w:rsidRPr="004836E3" w:rsidRDefault="004836E3">
      <w:pPr>
        <w:rPr>
          <w:rFonts w:asciiTheme="minorHAnsi" w:hAnsiTheme="minorHAnsi" w:cstheme="minorHAnsi"/>
          <w:b/>
          <w:bCs/>
        </w:rPr>
      </w:pPr>
    </w:p>
    <w:p w14:paraId="428403EA" w14:textId="77777777" w:rsidR="00B65464" w:rsidRDefault="00B65464" w:rsidP="004836E3">
      <w:pPr>
        <w:jc w:val="center"/>
        <w:rPr>
          <w:rFonts w:asciiTheme="minorHAnsi" w:hAnsiTheme="minorHAnsi" w:cstheme="minorHAnsi"/>
          <w:b/>
          <w:bCs/>
        </w:rPr>
      </w:pPr>
    </w:p>
    <w:p w14:paraId="12071E53" w14:textId="34447D34" w:rsidR="004836E3" w:rsidRDefault="004836E3" w:rsidP="004836E3">
      <w:pPr>
        <w:jc w:val="center"/>
        <w:rPr>
          <w:rFonts w:asciiTheme="minorHAnsi" w:hAnsiTheme="minorHAnsi" w:cstheme="minorHAnsi"/>
          <w:b/>
          <w:bCs/>
        </w:rPr>
      </w:pPr>
      <w:r w:rsidRPr="004836E3">
        <w:rPr>
          <w:rFonts w:asciiTheme="minorHAnsi" w:hAnsiTheme="minorHAnsi" w:cstheme="minorHAnsi"/>
          <w:b/>
          <w:bCs/>
        </w:rPr>
        <w:t>QUADRO RESUMO</w:t>
      </w:r>
    </w:p>
    <w:p w14:paraId="6068EC77" w14:textId="77777777" w:rsidR="00B65464" w:rsidRPr="004836E3" w:rsidRDefault="00B65464" w:rsidP="004836E3">
      <w:pPr>
        <w:jc w:val="center"/>
        <w:rPr>
          <w:rFonts w:asciiTheme="minorHAnsi" w:hAnsiTheme="minorHAnsi" w:cstheme="minorHAnsi"/>
          <w:b/>
          <w:bCs/>
        </w:rPr>
      </w:pPr>
    </w:p>
    <w:p w14:paraId="51F1804A" w14:textId="083D4C3F" w:rsidR="004836E3" w:rsidRDefault="004836E3"/>
    <w:p w14:paraId="31C6A217" w14:textId="77777777" w:rsidR="004836E3" w:rsidRPr="00175462" w:rsidRDefault="004836E3" w:rsidP="004836E3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175462">
        <w:rPr>
          <w:rFonts w:asciiTheme="minorHAnsi" w:hAnsiTheme="minorHAnsi" w:cs="Arial"/>
          <w:b/>
        </w:rPr>
        <w:t xml:space="preserve">CAPÍTULO I – DAS </w:t>
      </w:r>
      <w:r w:rsidRPr="00175462">
        <w:rPr>
          <w:rFonts w:asciiTheme="minorHAnsi" w:hAnsiTheme="minorHAnsi"/>
          <w:b/>
        </w:rPr>
        <w:t>PARTES</w:t>
      </w:r>
    </w:p>
    <w:p w14:paraId="32A2D2CC" w14:textId="2C450753" w:rsidR="004836E3" w:rsidRDefault="004836E3"/>
    <w:p w14:paraId="38E391BB" w14:textId="77777777" w:rsidR="00310FA6" w:rsidRDefault="004836E3" w:rsidP="004836E3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inorHAnsi" w:hAnsiTheme="minorHAnsi" w:cs="Arial"/>
        </w:rPr>
      </w:pPr>
      <w:r w:rsidRPr="004836E3">
        <w:rPr>
          <w:rFonts w:asciiTheme="minorHAnsi" w:hAnsiTheme="minorHAnsi" w:cs="Arial"/>
        </w:rPr>
        <w:t xml:space="preserve">De um lado, como outorgante vendedora e credora fiduciária, </w:t>
      </w:r>
      <w:r w:rsidRPr="004836E3">
        <w:rPr>
          <w:rFonts w:asciiTheme="minorHAnsi" w:hAnsiTheme="minorHAnsi" w:cs="Arial"/>
          <w:b/>
        </w:rPr>
        <w:t>ARJ EMPREENDIMENTOS IMOBILIÁRIOS LTDA.</w:t>
      </w:r>
      <w:r w:rsidRPr="004836E3">
        <w:rPr>
          <w:rFonts w:asciiTheme="minorHAnsi" w:hAnsiTheme="minorHAnsi" w:cs="Arial"/>
        </w:rPr>
        <w:t>, com sede em Ribeirão Preto – SP, na Rua Américo Brasiliense, 1856, Vila Seixas, CEP 14015-050, inscrita no CNPJ/MF sob n.º 18.739.252/0001-00, com seu contrato social registrado na Junta Comercial do Estado de São Paulo sob o NIRE  nº 35.227.734.539 em 23.08.2013 e última alteração contratual sob nº 451.536/19-8 em 04.09.2019, neste ato representada, na forma de seu contrato social, pelos seus representantes ao final assinados, daqui em diante chamada, simplesmente, por</w:t>
      </w:r>
      <w:r w:rsidR="00310FA6">
        <w:rPr>
          <w:rFonts w:asciiTheme="minorHAnsi" w:hAnsiTheme="minorHAnsi" w:cs="Arial"/>
        </w:rPr>
        <w:t xml:space="preserve"> </w:t>
      </w:r>
      <w:r w:rsidRPr="004836E3">
        <w:rPr>
          <w:rFonts w:asciiTheme="minorHAnsi" w:hAnsiTheme="minorHAnsi" w:cs="Arial"/>
        </w:rPr>
        <w:t>“</w:t>
      </w:r>
      <w:r w:rsidRPr="004836E3">
        <w:rPr>
          <w:rFonts w:asciiTheme="minorHAnsi" w:hAnsiTheme="minorHAnsi" w:cs="Arial"/>
          <w:b/>
        </w:rPr>
        <w:t>ARJ</w:t>
      </w:r>
      <w:r w:rsidRPr="004836E3">
        <w:rPr>
          <w:rFonts w:asciiTheme="minorHAnsi" w:hAnsiTheme="minorHAnsi" w:cs="Arial"/>
        </w:rPr>
        <w:t xml:space="preserve">”; </w:t>
      </w:r>
    </w:p>
    <w:p w14:paraId="26CF286E" w14:textId="0D5A880E" w:rsidR="004836E3" w:rsidRPr="004836E3" w:rsidRDefault="004836E3" w:rsidP="00310FA6">
      <w:pPr>
        <w:pStyle w:val="PargrafodaLista"/>
        <w:spacing w:line="276" w:lineRule="auto"/>
        <w:ind w:left="852"/>
        <w:jc w:val="both"/>
        <w:rPr>
          <w:rFonts w:asciiTheme="minorHAnsi" w:hAnsiTheme="minorHAnsi" w:cs="Arial"/>
        </w:rPr>
      </w:pPr>
    </w:p>
    <w:p w14:paraId="2425B3AC" w14:textId="3CBE534E" w:rsidR="004836E3" w:rsidRDefault="004836E3" w:rsidP="004836E3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inorHAnsi" w:hAnsiTheme="minorHAnsi" w:cs="Arial"/>
        </w:rPr>
      </w:pPr>
      <w:r w:rsidRPr="004836E3">
        <w:rPr>
          <w:rFonts w:asciiTheme="minorHAnsi" w:hAnsiTheme="minorHAnsi" w:cs="Arial"/>
        </w:rPr>
        <w:t>De outro lado, como outorgado comprador e devedor fiduciante, designado, doravante e abreviadamente, por “</w:t>
      </w:r>
      <w:r w:rsidRPr="004836E3">
        <w:rPr>
          <w:rFonts w:asciiTheme="minorHAnsi" w:hAnsiTheme="minorHAnsi" w:cs="Arial"/>
          <w:b/>
        </w:rPr>
        <w:t>COMPRADOR</w:t>
      </w:r>
      <w:r w:rsidRPr="004836E3">
        <w:rPr>
          <w:rFonts w:asciiTheme="minorHAnsi" w:hAnsiTheme="minorHAnsi" w:cs="Arial"/>
        </w:rPr>
        <w:t>”, independentemente de gênero e número dos adquirentes:</w:t>
      </w:r>
    </w:p>
    <w:p w14:paraId="6C8E98E5" w14:textId="41A3361E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2D5FE43B" w14:textId="51913E59" w:rsidR="004836E3" w:rsidRDefault="004836E3" w:rsidP="004836E3">
      <w:pPr>
        <w:spacing w:line="276" w:lineRule="auto"/>
        <w:ind w:left="85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[dadoscompradores]</w:t>
      </w:r>
    </w:p>
    <w:p w14:paraId="4C11BD83" w14:textId="5FA03AFB" w:rsidR="004836E3" w:rsidRDefault="004836E3" w:rsidP="004836E3">
      <w:pPr>
        <w:spacing w:line="276" w:lineRule="auto"/>
        <w:ind w:left="852"/>
        <w:jc w:val="both"/>
        <w:rPr>
          <w:rFonts w:asciiTheme="minorHAnsi" w:hAnsiTheme="minorHAnsi" w:cs="Arial"/>
        </w:rPr>
      </w:pPr>
    </w:p>
    <w:p w14:paraId="21039AB5" w14:textId="0567F8C5" w:rsidR="004836E3" w:rsidRPr="004836E3" w:rsidRDefault="004836E3" w:rsidP="004836E3">
      <w:pPr>
        <w:pStyle w:val="PargrafodaLista"/>
        <w:numPr>
          <w:ilvl w:val="2"/>
          <w:numId w:val="1"/>
        </w:numPr>
        <w:spacing w:line="276" w:lineRule="auto"/>
        <w:jc w:val="both"/>
        <w:rPr>
          <w:rFonts w:asciiTheme="minorHAnsi" w:hAnsiTheme="minorHAnsi" w:cs="Arial"/>
        </w:rPr>
      </w:pPr>
      <w:r w:rsidRPr="004836E3">
        <w:rPr>
          <w:rFonts w:asciiTheme="minorHAnsi" w:hAnsiTheme="minorHAnsi" w:cs="Arial"/>
        </w:rPr>
        <w:t xml:space="preserve">Na hipótese de ser mais de um </w:t>
      </w:r>
      <w:r w:rsidRPr="004836E3">
        <w:rPr>
          <w:rFonts w:asciiTheme="minorHAnsi" w:hAnsiTheme="minorHAnsi" w:cs="Arial"/>
          <w:b/>
        </w:rPr>
        <w:t>COMPRADOR</w:t>
      </w:r>
      <w:r w:rsidRPr="004836E3">
        <w:rPr>
          <w:rFonts w:asciiTheme="minorHAnsi" w:hAnsiTheme="minorHAnsi" w:cs="Arial"/>
        </w:rPr>
        <w:t>, estes são solidários entre si em todas as obrigações ajustadas no presente contrato (“Contrato”), especialmente quanto ao pagamento do preço (“Preço”).</w:t>
      </w:r>
    </w:p>
    <w:p w14:paraId="556AA2C0" w14:textId="0980DDFA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2FD0686F" w14:textId="77777777" w:rsidR="00085B14" w:rsidRDefault="00085B14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5DEBE89E" w14:textId="77777777" w:rsidR="004836E3" w:rsidRPr="006157C8" w:rsidRDefault="004836E3" w:rsidP="004836E3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lastRenderedPageBreak/>
        <w:t xml:space="preserve">CAPÍTULO II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DO </w:t>
      </w:r>
      <w:r w:rsidRPr="006157C8">
        <w:rPr>
          <w:rFonts w:asciiTheme="minorHAnsi" w:hAnsiTheme="minorHAnsi"/>
          <w:b/>
        </w:rPr>
        <w:t>IMÓVEL</w:t>
      </w:r>
    </w:p>
    <w:p w14:paraId="5F97CEF8" w14:textId="0D0A33F1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264DD1B4" w14:textId="5ED9E5F2" w:rsidR="004836E3" w:rsidRDefault="004836E3" w:rsidP="004836E3">
      <w:pPr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2.1</w:t>
      </w:r>
      <w:r>
        <w:rPr>
          <w:rFonts w:asciiTheme="minorHAnsi" w:hAnsiTheme="minorHAnsi" w:cs="Arial"/>
        </w:rPr>
        <w:tab/>
      </w:r>
      <w:r w:rsidRPr="006157C8">
        <w:rPr>
          <w:rFonts w:asciiTheme="minorHAnsi" w:hAnsiTheme="minorHAnsi"/>
        </w:rPr>
        <w:t>Lote n.º</w:t>
      </w:r>
      <w:r>
        <w:rPr>
          <w:rFonts w:asciiTheme="minorHAnsi" w:hAnsiTheme="minorHAnsi"/>
        </w:rPr>
        <w:t xml:space="preserve"> [lote]</w:t>
      </w:r>
      <w:r w:rsidRPr="006157C8">
        <w:rPr>
          <w:rFonts w:asciiTheme="minorHAnsi" w:hAnsiTheme="minorHAnsi"/>
        </w:rPr>
        <w:t>, da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>Quadra n.º</w:t>
      </w:r>
      <w:r>
        <w:rPr>
          <w:rFonts w:asciiTheme="minorHAnsi" w:hAnsiTheme="minorHAnsi"/>
        </w:rPr>
        <w:t xml:space="preserve"> [quadra]</w:t>
      </w:r>
      <w:r w:rsidRPr="006157C8">
        <w:rPr>
          <w:rFonts w:asciiTheme="minorHAnsi" w:hAnsiTheme="minorHAnsi"/>
        </w:rPr>
        <w:t xml:space="preserve">, integrante do </w:t>
      </w:r>
      <w:r w:rsidRPr="006157C8">
        <w:rPr>
          <w:rFonts w:asciiTheme="minorHAnsi" w:hAnsiTheme="minorHAnsi"/>
          <w:b/>
        </w:rPr>
        <w:t xml:space="preserve">Loteamento </w:t>
      </w:r>
      <w:r w:rsidRPr="00E81A8F">
        <w:rPr>
          <w:rFonts w:asciiTheme="minorHAnsi" w:hAnsiTheme="minorHAnsi" w:cs="Arial"/>
          <w:b/>
          <w:spacing w:val="-3"/>
        </w:rPr>
        <w:t>Residencial</w:t>
      </w:r>
      <w:r>
        <w:rPr>
          <w:rFonts w:asciiTheme="minorHAnsi" w:hAnsiTheme="minorHAnsi" w:cs="Arial"/>
          <w:b/>
          <w:spacing w:val="-3"/>
        </w:rPr>
        <w:t xml:space="preserve"> </w:t>
      </w:r>
      <w:r w:rsidRPr="00E81A8F">
        <w:rPr>
          <w:rFonts w:asciiTheme="minorHAnsi" w:hAnsiTheme="minorHAnsi" w:cs="Arial"/>
          <w:b/>
          <w:spacing w:val="-3"/>
        </w:rPr>
        <w:t>Pianopoli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 xml:space="preserve">(“Loteamento”), situado no Município de </w:t>
      </w:r>
      <w:r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-SP, registrado sob n.º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em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 de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 de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na Matrícula n.º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do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º Oficial de Registro de Imóveis de </w:t>
      </w:r>
      <w:r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 (“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>º RI”).</w:t>
      </w:r>
    </w:p>
    <w:p w14:paraId="685750A0" w14:textId="77777777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</w:p>
    <w:p w14:paraId="7F1F50BC" w14:textId="78BCF08D" w:rsidR="004836E3" w:rsidRDefault="004836E3" w:rsidP="004836E3">
      <w:pPr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2.2</w:t>
      </w:r>
      <w:r>
        <w:rPr>
          <w:rFonts w:asciiTheme="minorHAnsi" w:hAnsiTheme="minorHAnsi" w:cs="Arial"/>
        </w:rPr>
        <w:tab/>
      </w:r>
      <w:r w:rsidRPr="006157C8">
        <w:rPr>
          <w:rFonts w:asciiTheme="minorHAnsi" w:hAnsiTheme="minorHAnsi"/>
        </w:rPr>
        <w:t xml:space="preserve">Referido lote (“Imóvel”), objetivado pela </w:t>
      </w:r>
      <w:r w:rsidRPr="000E02C7">
        <w:rPr>
          <w:rFonts w:asciiTheme="minorHAnsi" w:hAnsiTheme="minorHAnsi"/>
          <w:b/>
        </w:rPr>
        <w:t>M.</w:t>
      </w:r>
      <w:r w:rsidRPr="000E02C7">
        <w:rPr>
          <w:rFonts w:asciiTheme="minorHAnsi" w:hAnsiTheme="minorHAnsi" w:cs="Arial"/>
          <w:b/>
          <w:spacing w:val="-3"/>
          <w:highlight w:val="yellow"/>
        </w:rPr>
        <w:t xml:space="preserve"> ---</w:t>
      </w:r>
      <w:r w:rsidRPr="006157C8">
        <w:rPr>
          <w:rFonts w:asciiTheme="minorHAnsi" w:hAnsiTheme="minorHAnsi"/>
        </w:rPr>
        <w:t xml:space="preserve">, do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>º RI, tem a seguinte descrição e confrontação:</w:t>
      </w:r>
      <w:r>
        <w:rPr>
          <w:rFonts w:asciiTheme="minorHAnsi" w:hAnsiTheme="minorHAnsi"/>
        </w:rPr>
        <w:t xml:space="preserve"> [descritivo]</w:t>
      </w:r>
    </w:p>
    <w:p w14:paraId="036536AE" w14:textId="69432F08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</w:p>
    <w:p w14:paraId="51703566" w14:textId="77777777" w:rsidR="00085B14" w:rsidRDefault="00085B14" w:rsidP="004836E3">
      <w:pPr>
        <w:ind w:left="851" w:hanging="851"/>
        <w:jc w:val="both"/>
        <w:rPr>
          <w:rFonts w:asciiTheme="minorHAnsi" w:hAnsiTheme="minorHAnsi"/>
        </w:rPr>
      </w:pPr>
    </w:p>
    <w:p w14:paraId="0E3AED5D" w14:textId="77777777" w:rsidR="0076335E" w:rsidRPr="006157C8" w:rsidRDefault="0076335E" w:rsidP="0076335E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II</w:t>
      </w:r>
      <w:r>
        <w:rPr>
          <w:rFonts w:asciiTheme="minorHAnsi" w:hAnsiTheme="minorHAnsi" w:cs="Arial"/>
          <w:b/>
        </w:rPr>
        <w:t>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DO </w:t>
      </w:r>
      <w:r w:rsidRPr="006157C8">
        <w:rPr>
          <w:rFonts w:asciiTheme="minorHAnsi" w:hAnsiTheme="minorHAnsi"/>
          <w:b/>
        </w:rPr>
        <w:t>PREÇO</w:t>
      </w:r>
    </w:p>
    <w:p w14:paraId="66A6093A" w14:textId="0648EADB" w:rsidR="0076335E" w:rsidRDefault="0076335E" w:rsidP="004836E3">
      <w:pPr>
        <w:ind w:left="851" w:hanging="851"/>
        <w:jc w:val="both"/>
        <w:rPr>
          <w:rFonts w:asciiTheme="minorHAnsi" w:hAnsiTheme="minorHAnsi"/>
          <w:b/>
        </w:rPr>
      </w:pPr>
    </w:p>
    <w:p w14:paraId="36668BE8" w14:textId="4A09979C" w:rsidR="0076335E" w:rsidRDefault="0076335E" w:rsidP="004836E3">
      <w:pPr>
        <w:ind w:left="851" w:hanging="851"/>
        <w:jc w:val="both"/>
        <w:rPr>
          <w:rFonts w:asciiTheme="minorHAnsi" w:hAnsiTheme="minorHAnsi" w:cs="Arial"/>
        </w:rPr>
      </w:pPr>
      <w:r>
        <w:rPr>
          <w:rFonts w:asciiTheme="minorHAnsi" w:hAnsiTheme="minorHAnsi"/>
          <w:bCs/>
        </w:rPr>
        <w:t>3.1</w:t>
      </w:r>
      <w:r>
        <w:rPr>
          <w:rFonts w:asciiTheme="minorHAnsi" w:hAnsiTheme="minorHAnsi"/>
          <w:bCs/>
        </w:rPr>
        <w:tab/>
      </w:r>
      <w:r w:rsidRPr="006157C8">
        <w:rPr>
          <w:rFonts w:asciiTheme="minorHAnsi" w:hAnsiTheme="minorHAnsi"/>
        </w:rPr>
        <w:t xml:space="preserve">O </w:t>
      </w:r>
      <w:r>
        <w:rPr>
          <w:rFonts w:asciiTheme="minorHAnsi" w:hAnsiTheme="minorHAnsi"/>
        </w:rPr>
        <w:t>P</w:t>
      </w:r>
      <w:r w:rsidRPr="006157C8">
        <w:rPr>
          <w:rFonts w:asciiTheme="minorHAnsi" w:hAnsiTheme="minorHAnsi"/>
        </w:rPr>
        <w:t xml:space="preserve">reço, certo e ajustado, </w:t>
      </w:r>
      <w:r w:rsidRPr="004C774C">
        <w:rPr>
          <w:rFonts w:asciiTheme="minorHAnsi" w:hAnsiTheme="minorHAnsi" w:cs="Arial"/>
        </w:rPr>
        <w:t>para pagamento</w:t>
      </w:r>
      <w:r>
        <w:rPr>
          <w:rFonts w:asciiTheme="minorHAnsi" w:hAnsiTheme="minorHAnsi" w:cs="Arial"/>
        </w:rPr>
        <w:t xml:space="preserve"> </w:t>
      </w:r>
      <w:r w:rsidRPr="004C774C">
        <w:rPr>
          <w:rFonts w:asciiTheme="minorHAnsi" w:hAnsiTheme="minorHAnsi" w:cs="Arial"/>
        </w:rPr>
        <w:t>é de</w:t>
      </w:r>
      <w:r>
        <w:rPr>
          <w:rFonts w:asciiTheme="minorHAnsi" w:hAnsiTheme="minorHAnsi" w:cs="Arial"/>
        </w:rPr>
        <w:t xml:space="preserve"> R$ [preco] ([preco_extenso]) acrescidos</w:t>
      </w:r>
      <w:r w:rsidRPr="00326BBE">
        <w:rPr>
          <w:rFonts w:asciiTheme="minorHAnsi" w:hAnsiTheme="minorHAnsi" w:cs="Arial"/>
        </w:rPr>
        <w:t xml:space="preserve"> anualmente por juros de </w:t>
      </w:r>
      <w:r>
        <w:rPr>
          <w:rFonts w:asciiTheme="minorHAnsi" w:hAnsiTheme="minorHAnsi" w:cs="Arial"/>
        </w:rPr>
        <w:t>3</w:t>
      </w:r>
      <w:r w:rsidRPr="00326BBE">
        <w:rPr>
          <w:rFonts w:asciiTheme="minorHAnsi" w:hAnsiTheme="minorHAnsi" w:cs="Arial"/>
        </w:rPr>
        <w:t>% e corrigido pelo IPCA – ÍNDICE NACIONAL DE PREÇOS AO CONSUMIDOR, conforme ajustado abaixo.</w:t>
      </w:r>
      <w:r>
        <w:rPr>
          <w:rFonts w:asciiTheme="minorHAnsi" w:hAnsiTheme="minorHAnsi" w:cs="Arial"/>
        </w:rPr>
        <w:t xml:space="preserve"> Logo, o </w:t>
      </w:r>
      <w:r w:rsidRPr="00326BBE">
        <w:rPr>
          <w:rFonts w:asciiTheme="minorHAnsi" w:hAnsiTheme="minorHAnsi" w:cs="Arial"/>
        </w:rPr>
        <w:t>preço com</w:t>
      </w:r>
      <w:r>
        <w:rPr>
          <w:rFonts w:asciiTheme="minorHAnsi" w:hAnsiTheme="minorHAnsi" w:cs="Arial"/>
        </w:rPr>
        <w:t xml:space="preserve"> os referidos</w:t>
      </w:r>
      <w:r w:rsidRPr="00326BBE">
        <w:rPr>
          <w:rFonts w:asciiTheme="minorHAnsi" w:hAnsiTheme="minorHAnsi" w:cs="Arial"/>
        </w:rPr>
        <w:t xml:space="preserve"> juros </w:t>
      </w:r>
      <w:r>
        <w:rPr>
          <w:rFonts w:asciiTheme="minorHAnsi" w:hAnsiTheme="minorHAnsi" w:cs="Arial"/>
        </w:rPr>
        <w:t xml:space="preserve">pactuados, calculados pela Tabela Price, </w:t>
      </w:r>
      <w:r w:rsidRPr="00326BBE">
        <w:rPr>
          <w:rFonts w:asciiTheme="minorHAnsi" w:hAnsiTheme="minorHAnsi" w:cs="Arial"/>
        </w:rPr>
        <w:t>totaliza o montante de R$</w:t>
      </w:r>
      <w:r>
        <w:rPr>
          <w:rFonts w:asciiTheme="minorHAnsi" w:hAnsiTheme="minorHAnsi" w:cs="Arial"/>
        </w:rPr>
        <w:t xml:space="preserve"> [valorTotalCorrigido]</w:t>
      </w:r>
      <w:r w:rsidR="0026205D">
        <w:rPr>
          <w:rFonts w:asciiTheme="minorHAnsi" w:hAnsiTheme="minorHAnsi" w:cs="Arial"/>
        </w:rPr>
        <w:t xml:space="preserve"> ([valorTotalCorrigidoExtenso])</w:t>
      </w:r>
      <w:r>
        <w:rPr>
          <w:rFonts w:asciiTheme="minorHAnsi" w:hAnsiTheme="minorHAnsi" w:cs="Arial"/>
        </w:rPr>
        <w:t xml:space="preserve"> </w:t>
      </w:r>
      <w:r w:rsidRPr="003B16E5">
        <w:rPr>
          <w:rFonts w:asciiTheme="minorHAnsi" w:hAnsiTheme="minorHAnsi" w:cs="Arial"/>
        </w:rPr>
        <w:t>em:</w:t>
      </w:r>
      <w:r>
        <w:rPr>
          <w:rFonts w:asciiTheme="minorHAnsi" w:hAnsiTheme="minorHAnsi" w:cs="Arial"/>
        </w:rPr>
        <w:t xml:space="preserve"> [totalMeses] meses.</w:t>
      </w:r>
    </w:p>
    <w:p w14:paraId="57BAB76C" w14:textId="311B8C04" w:rsid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</w:p>
    <w:p w14:paraId="08D750DF" w14:textId="7F776384" w:rsid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3.1.1</w:t>
      </w:r>
      <w:r>
        <w:rPr>
          <w:rFonts w:asciiTheme="minorHAnsi" w:hAnsiTheme="minorHAnsi"/>
          <w:bCs/>
        </w:rPr>
        <w:tab/>
        <w:t>A COMISSÃO DE CORRETAGEM PELA INTERMEDIAÇÃO DA PRESENTE VENDA E COMPRA NÃO INTEGRA O PREÇO.</w:t>
      </w:r>
    </w:p>
    <w:p w14:paraId="2231C9A6" w14:textId="6B11A12C" w:rsid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</w:p>
    <w:p w14:paraId="1E60F3D9" w14:textId="7A8CCDB0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/>
          <w:bCs/>
        </w:rPr>
        <w:t>3.1.2</w:t>
      </w:r>
      <w:r>
        <w:rPr>
          <w:rFonts w:asciiTheme="minorHAnsi" w:hAnsiTheme="minorHAnsi"/>
          <w:bCs/>
        </w:rPr>
        <w:tab/>
      </w:r>
      <w:r w:rsidRPr="00036E86">
        <w:rPr>
          <w:rFonts w:asciiTheme="minorHAnsi" w:hAnsiTheme="minorHAnsi"/>
        </w:rPr>
        <w:t xml:space="preserve">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é o único e exclusivo responsável pelo pagamento da despesa com os serviços de corretagem </w:t>
      </w:r>
      <w:r w:rsidRPr="00036E86">
        <w:rPr>
          <w:rFonts w:asciiTheme="minorHAnsi" w:hAnsiTheme="minorHAnsi"/>
          <w:b/>
        </w:rPr>
        <w:t>diretamente</w:t>
      </w:r>
      <w:r w:rsidRPr="00036E86">
        <w:rPr>
          <w:rFonts w:asciiTheme="minorHAnsi" w:hAnsiTheme="minorHAnsi"/>
        </w:rPr>
        <w:t xml:space="preserve"> ao credor respectivo (a empresa imobiliária e/ou o corretor associado, a seguir identificados), não podendo, sob qualquer hipótese, ser a </w:t>
      </w:r>
      <w:r w:rsidRPr="00036E86">
        <w:rPr>
          <w:rFonts w:asciiTheme="minorHAnsi" w:hAnsiTheme="minorHAnsi"/>
          <w:b/>
        </w:rPr>
        <w:t>ARJ</w:t>
      </w:r>
      <w:r w:rsidRPr="00036E86">
        <w:rPr>
          <w:rFonts w:asciiTheme="minorHAnsi" w:hAnsiTheme="minorHAnsi"/>
        </w:rPr>
        <w:t xml:space="preserve"> responsabilizada pelo pagamento da referida despesa.</w:t>
      </w:r>
    </w:p>
    <w:p w14:paraId="06BBE150" w14:textId="70BF5DA7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</w:p>
    <w:p w14:paraId="7878B438" w14:textId="66C4BFA2" w:rsidR="0076335E" w:rsidRP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</w:rPr>
        <w:t>3.1.3</w:t>
      </w:r>
      <w:r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 xml:space="preserve">O valor da despesa com os serviços de corretagem a ser pago </w:t>
      </w:r>
      <w:r w:rsidRPr="00036E86">
        <w:rPr>
          <w:rFonts w:asciiTheme="minorHAnsi" w:hAnsiTheme="minorHAnsi"/>
          <w:b/>
        </w:rPr>
        <w:t>diretamente</w:t>
      </w:r>
      <w:r w:rsidRPr="00036E86">
        <w:rPr>
          <w:rFonts w:asciiTheme="minorHAnsi" w:hAnsiTheme="minorHAnsi"/>
        </w:rPr>
        <w:t xml:space="preserve"> pelo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à imobiliária e/ou aos corretores associados identificados no quadro</w:t>
      </w:r>
      <w:r w:rsidRPr="00036E86">
        <w:rPr>
          <w:rFonts w:asciiTheme="minorHAnsi" w:hAnsiTheme="minorHAnsi"/>
          <w:b/>
        </w:rPr>
        <w:t xml:space="preserve"> abaixo</w:t>
      </w:r>
      <w:r w:rsidRPr="00036E86">
        <w:rPr>
          <w:rFonts w:asciiTheme="minorHAnsi" w:hAnsiTheme="minorHAnsi"/>
        </w:rPr>
        <w:t xml:space="preserve"> totaliza</w:t>
      </w:r>
      <w:r>
        <w:rPr>
          <w:rFonts w:asciiTheme="minorHAnsi" w:hAnsiTheme="minorHAnsi"/>
        </w:rPr>
        <w:t xml:space="preserve"> </w:t>
      </w:r>
      <w:r w:rsidR="00F66B31">
        <w:rPr>
          <w:rFonts w:asciiTheme="minorHAnsi" w:hAnsiTheme="minorHAnsi"/>
        </w:rPr>
        <w:t xml:space="preserve">R$ </w:t>
      </w:r>
      <w:r>
        <w:rPr>
          <w:rFonts w:asciiTheme="minorHAnsi" w:hAnsiTheme="minorHAnsi"/>
        </w:rPr>
        <w:t>[valorCorretagem],</w:t>
      </w:r>
      <w:r w:rsidRPr="00036E86">
        <w:rPr>
          <w:rFonts w:asciiTheme="minorHAnsi" w:hAnsiTheme="minorHAnsi"/>
        </w:rPr>
        <w:t xml:space="preserve"> com o que está plenamente de acordo:</w:t>
      </w:r>
    </w:p>
    <w:p w14:paraId="5B776C1B" w14:textId="38C6AB1A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tbl>
      <w:tblPr>
        <w:tblStyle w:val="Tabelacomgrade"/>
        <w:tblW w:w="9088" w:type="dxa"/>
        <w:tblInd w:w="851" w:type="dxa"/>
        <w:tblLook w:val="04A0" w:firstRow="1" w:lastRow="0" w:firstColumn="1" w:lastColumn="0" w:noHBand="0" w:noVBand="1"/>
      </w:tblPr>
      <w:tblGrid>
        <w:gridCol w:w="2007"/>
        <w:gridCol w:w="945"/>
        <w:gridCol w:w="1535"/>
        <w:gridCol w:w="2382"/>
        <w:gridCol w:w="2219"/>
      </w:tblGrid>
      <w:tr w:rsidR="0076335E" w:rsidRPr="00036E86" w14:paraId="30B36C1F" w14:textId="77777777" w:rsidTr="00A67CD5">
        <w:trPr>
          <w:trHeight w:val="415"/>
        </w:trPr>
        <w:tc>
          <w:tcPr>
            <w:tcW w:w="2464" w:type="dxa"/>
            <w:shd w:val="clear" w:color="auto" w:fill="BFBFBF" w:themeFill="background1" w:themeFillShade="BF"/>
          </w:tcPr>
          <w:p w14:paraId="34391D39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Nome</w:t>
            </w:r>
          </w:p>
        </w:tc>
        <w:tc>
          <w:tcPr>
            <w:tcW w:w="866" w:type="dxa"/>
            <w:shd w:val="clear" w:color="auto" w:fill="BFBFBF" w:themeFill="background1" w:themeFillShade="BF"/>
          </w:tcPr>
          <w:p w14:paraId="0E22D499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CRECI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14:paraId="6942B098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CPF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3E7DAE35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Valor</w:t>
            </w:r>
          </w:p>
        </w:tc>
        <w:tc>
          <w:tcPr>
            <w:tcW w:w="2034" w:type="dxa"/>
            <w:shd w:val="clear" w:color="auto" w:fill="BFBFBF" w:themeFill="background1" w:themeFillShade="BF"/>
          </w:tcPr>
          <w:p w14:paraId="7690EBCF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Data de pagamento</w:t>
            </w:r>
          </w:p>
        </w:tc>
      </w:tr>
      <w:tr w:rsidR="0076335E" w:rsidRPr="00036E86" w14:paraId="092CFC6F" w14:textId="77777777" w:rsidTr="00A67CD5">
        <w:trPr>
          <w:trHeight w:val="415"/>
        </w:trPr>
        <w:tc>
          <w:tcPr>
            <w:tcW w:w="2464" w:type="dxa"/>
          </w:tcPr>
          <w:p w14:paraId="6E47A7EB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[Corretor]</w:t>
            </w:r>
          </w:p>
        </w:tc>
        <w:tc>
          <w:tcPr>
            <w:tcW w:w="866" w:type="dxa"/>
          </w:tcPr>
          <w:p w14:paraId="4E01C739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[Cresci]</w:t>
            </w:r>
          </w:p>
        </w:tc>
        <w:tc>
          <w:tcPr>
            <w:tcW w:w="1541" w:type="dxa"/>
          </w:tcPr>
          <w:p w14:paraId="3544C26E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[CpfCorretor]</w:t>
            </w:r>
          </w:p>
        </w:tc>
        <w:tc>
          <w:tcPr>
            <w:tcW w:w="2183" w:type="dxa"/>
          </w:tcPr>
          <w:p w14:paraId="29E3BEF1" w14:textId="7A19A732" w:rsidR="0076335E" w:rsidRPr="00036E86" w:rsidRDefault="00F66B31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R$ </w:t>
            </w:r>
            <w:r w:rsidR="0076335E">
              <w:rPr>
                <w:rFonts w:asciiTheme="minorHAnsi" w:hAnsiTheme="minorHAnsi"/>
              </w:rPr>
              <w:t>[valorCorretagemDec]</w:t>
            </w:r>
          </w:p>
        </w:tc>
        <w:tc>
          <w:tcPr>
            <w:tcW w:w="2034" w:type="dxa"/>
          </w:tcPr>
          <w:p w14:paraId="2120FA3F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[DataPgCorretagem]</w:t>
            </w:r>
          </w:p>
        </w:tc>
      </w:tr>
    </w:tbl>
    <w:p w14:paraId="389ECF99" w14:textId="3F8F018A" w:rsidR="0076335E" w:rsidRDefault="0076335E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6C3AE69E" w14:textId="60596333" w:rsidR="0076335E" w:rsidRDefault="0076335E" w:rsidP="0076335E">
      <w:pPr>
        <w:spacing w:line="276" w:lineRule="auto"/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3.1.4</w:t>
      </w:r>
      <w:r>
        <w:rPr>
          <w:rFonts w:asciiTheme="minorHAnsi" w:hAnsiTheme="minorHAnsi" w:cs="Arial"/>
        </w:rPr>
        <w:tab/>
      </w:r>
      <w:r w:rsidRPr="00036E86">
        <w:rPr>
          <w:rFonts w:asciiTheme="minorHAnsi" w:hAnsiTheme="minorHAnsi"/>
        </w:rPr>
        <w:t xml:space="preserve">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tem conhecimento de que, pelas normas vigentes, o valor acima poderá ser incluído em seu imposto de renda como custo de aquisição.</w:t>
      </w:r>
    </w:p>
    <w:p w14:paraId="603F895F" w14:textId="0085E64B" w:rsidR="0076335E" w:rsidRDefault="0076335E" w:rsidP="0076335E">
      <w:pPr>
        <w:spacing w:line="276" w:lineRule="auto"/>
        <w:ind w:left="851" w:hanging="708"/>
        <w:jc w:val="both"/>
        <w:rPr>
          <w:rFonts w:asciiTheme="minorHAnsi" w:hAnsiTheme="minorHAnsi" w:cs="Arial"/>
        </w:rPr>
      </w:pPr>
    </w:p>
    <w:p w14:paraId="2BE08A7D" w14:textId="75B0C291" w:rsidR="0076335E" w:rsidRDefault="0076335E" w:rsidP="0076335E">
      <w:pPr>
        <w:spacing w:line="276" w:lineRule="auto"/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3.1.5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/>
        </w:rPr>
        <w:t>O valor da comissão sempre deverá ser pago de forma pré-datada com prazo nunca inferior a 8 (oito) dias da data do vencimento do boleto de pagamento da data da entrada do terreno.</w:t>
      </w:r>
    </w:p>
    <w:p w14:paraId="19253A6D" w14:textId="443F23EA" w:rsidR="0076335E" w:rsidRDefault="0076335E" w:rsidP="0076335E">
      <w:pPr>
        <w:spacing w:line="276" w:lineRule="auto"/>
        <w:ind w:left="851" w:hanging="708"/>
        <w:jc w:val="both"/>
        <w:rPr>
          <w:rFonts w:asciiTheme="minorHAnsi" w:hAnsiTheme="minorHAnsi" w:cs="Arial"/>
        </w:rPr>
      </w:pPr>
    </w:p>
    <w:p w14:paraId="4551AA50" w14:textId="32586A5E" w:rsidR="0076335E" w:rsidRDefault="0076335E" w:rsidP="0076335E">
      <w:pPr>
        <w:spacing w:line="276" w:lineRule="auto"/>
        <w:ind w:left="851" w:hanging="851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 w:cs="Arial"/>
        </w:rPr>
        <w:lastRenderedPageBreak/>
        <w:t>3.1.6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/>
        </w:rPr>
        <w:t xml:space="preserve">É imprescindível que o Corretor/ imobiliária sempre consulte a </w:t>
      </w:r>
      <w:r>
        <w:rPr>
          <w:rFonts w:asciiTheme="minorHAnsi" w:hAnsiTheme="minorHAnsi"/>
          <w:b/>
          <w:bCs/>
        </w:rPr>
        <w:t>ARJ</w:t>
      </w:r>
      <w:r>
        <w:rPr>
          <w:rFonts w:asciiTheme="minorHAnsi" w:hAnsiTheme="minorHAnsi"/>
        </w:rPr>
        <w:t xml:space="preserve"> sobre a quitação do boleto de entrada, antes de depositar em sua conta o valor recebido pela comissão, evitando ter de restituir o valor recebido em casos de desistência do </w:t>
      </w:r>
      <w:r w:rsidRPr="00506F33">
        <w:rPr>
          <w:rFonts w:asciiTheme="minorHAnsi" w:hAnsiTheme="minorHAnsi"/>
          <w:b/>
          <w:bCs/>
        </w:rPr>
        <w:t>COMPRADOR.</w:t>
      </w:r>
    </w:p>
    <w:p w14:paraId="04F555BF" w14:textId="77777777" w:rsidR="004C4048" w:rsidRDefault="004C4048" w:rsidP="0076335E">
      <w:pPr>
        <w:spacing w:line="276" w:lineRule="auto"/>
        <w:ind w:left="851" w:hanging="851"/>
        <w:jc w:val="both"/>
        <w:rPr>
          <w:rFonts w:asciiTheme="minorHAnsi" w:hAnsiTheme="minorHAnsi"/>
          <w:b/>
          <w:bCs/>
        </w:rPr>
      </w:pPr>
    </w:p>
    <w:p w14:paraId="1ED3AA26" w14:textId="77777777" w:rsidR="0076335E" w:rsidRDefault="0076335E" w:rsidP="0076335E">
      <w:pPr>
        <w:tabs>
          <w:tab w:val="left" w:pos="540"/>
        </w:tabs>
        <w:jc w:val="both"/>
        <w:rPr>
          <w:rFonts w:asciiTheme="minorHAnsi" w:hAnsiTheme="minorHAnsi" w:cs="Arial"/>
          <w:b/>
        </w:rPr>
      </w:pPr>
    </w:p>
    <w:p w14:paraId="62EE6E13" w14:textId="3DD49136" w:rsidR="0076335E" w:rsidRPr="006157C8" w:rsidRDefault="0076335E" w:rsidP="0076335E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</w:t>
      </w:r>
      <w:r>
        <w:rPr>
          <w:rFonts w:asciiTheme="minorHAnsi" w:hAnsiTheme="minorHAnsi" w:cs="Arial"/>
          <w:b/>
        </w:rPr>
        <w:t>V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/>
          <w:b/>
        </w:rPr>
        <w:t>DA FORMA</w:t>
      </w:r>
      <w:r w:rsidRPr="006157C8">
        <w:rPr>
          <w:rFonts w:asciiTheme="minorHAnsi" w:hAnsiTheme="minorHAnsi"/>
          <w:b/>
        </w:rPr>
        <w:t xml:space="preserve"> DE PAGAMENTO</w:t>
      </w:r>
    </w:p>
    <w:p w14:paraId="25350D44" w14:textId="6F18B030" w:rsidR="0076335E" w:rsidRDefault="0076335E" w:rsidP="0076335E">
      <w:pPr>
        <w:spacing w:line="276" w:lineRule="auto"/>
        <w:jc w:val="both"/>
        <w:rPr>
          <w:rFonts w:asciiTheme="minorHAnsi" w:hAnsiTheme="minorHAnsi" w:cs="Arial"/>
        </w:rPr>
      </w:pPr>
    </w:p>
    <w:p w14:paraId="212C10C8" w14:textId="06311D7E" w:rsidR="0076335E" w:rsidRDefault="0076335E" w:rsidP="003A64A1">
      <w:pPr>
        <w:spacing w:line="276" w:lineRule="auto"/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4.1</w:t>
      </w:r>
      <w:r>
        <w:rPr>
          <w:rFonts w:asciiTheme="minorHAnsi" w:hAnsiTheme="minorHAnsi" w:cs="Arial"/>
        </w:rPr>
        <w:tab/>
      </w:r>
      <w:r w:rsidR="003A64A1" w:rsidRPr="006157C8">
        <w:rPr>
          <w:rFonts w:asciiTheme="minorHAnsi" w:hAnsiTheme="minorHAnsi"/>
        </w:rPr>
        <w:t xml:space="preserve">O </w:t>
      </w:r>
      <w:r w:rsidR="003A64A1">
        <w:rPr>
          <w:rFonts w:asciiTheme="minorHAnsi" w:hAnsiTheme="minorHAnsi"/>
        </w:rPr>
        <w:t>P</w:t>
      </w:r>
      <w:r w:rsidR="003A64A1" w:rsidRPr="006157C8">
        <w:rPr>
          <w:rFonts w:asciiTheme="minorHAnsi" w:hAnsiTheme="minorHAnsi"/>
        </w:rPr>
        <w:t xml:space="preserve">reço de aquisição do Imóvel será pago pelo </w:t>
      </w:r>
      <w:r w:rsidR="003A64A1" w:rsidRPr="006157C8">
        <w:rPr>
          <w:rFonts w:asciiTheme="minorHAnsi" w:hAnsiTheme="minorHAnsi"/>
          <w:b/>
        </w:rPr>
        <w:t>COMPRADOR</w:t>
      </w:r>
      <w:r w:rsidR="003A64A1" w:rsidRPr="006157C8">
        <w:rPr>
          <w:rFonts w:asciiTheme="minorHAnsi" w:hAnsiTheme="minorHAnsi"/>
        </w:rPr>
        <w:t xml:space="preserve"> da seguinte forma:</w:t>
      </w:r>
    </w:p>
    <w:p w14:paraId="25452EE3" w14:textId="77777777" w:rsidR="003A7310" w:rsidRDefault="003A7310" w:rsidP="003A64A1">
      <w:pPr>
        <w:spacing w:line="276" w:lineRule="auto"/>
        <w:ind w:left="851" w:hanging="851"/>
        <w:jc w:val="both"/>
        <w:rPr>
          <w:rFonts w:asciiTheme="minorHAnsi" w:hAnsiTheme="minorHAnsi"/>
        </w:rPr>
      </w:pPr>
    </w:p>
    <w:p w14:paraId="4C552FD3" w14:textId="18A83E8A" w:rsidR="003A64A1" w:rsidRDefault="003A64A1" w:rsidP="00E3627A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851" w:hanging="851"/>
        <w:jc w:val="both"/>
        <w:rPr>
          <w:rFonts w:asciiTheme="minorHAnsi" w:hAnsiTheme="minorHAnsi"/>
          <w:spacing w:val="-3"/>
        </w:rPr>
      </w:pPr>
      <w:r w:rsidRPr="006157C8">
        <w:rPr>
          <w:rFonts w:asciiTheme="minorHAnsi" w:hAnsiTheme="minorHAnsi"/>
        </w:rPr>
        <w:t xml:space="preserve">a) </w:t>
      </w:r>
      <w:r w:rsidRPr="006157C8">
        <w:rPr>
          <w:rFonts w:asciiTheme="minorHAnsi" w:hAnsiTheme="minorHAnsi"/>
        </w:rPr>
        <w:tab/>
      </w:r>
      <w:r w:rsidRPr="004D5B08">
        <w:rPr>
          <w:rFonts w:asciiTheme="minorHAnsi" w:hAnsiTheme="minorHAnsi" w:cs="Arial"/>
          <w:b/>
        </w:rPr>
        <w:t>a título de sinal ou de entrada</w:t>
      </w:r>
      <w:r>
        <w:rPr>
          <w:rFonts w:asciiTheme="minorHAnsi" w:hAnsiTheme="minorHAnsi"/>
          <w:spacing w:val="-3"/>
        </w:rPr>
        <w:t xml:space="preserve">, </w:t>
      </w:r>
      <w:r w:rsidRPr="006157C8">
        <w:rPr>
          <w:rFonts w:asciiTheme="minorHAnsi" w:hAnsiTheme="minorHAnsi"/>
          <w:spacing w:val="-3"/>
        </w:rPr>
        <w:t>a parcela de R$</w:t>
      </w:r>
      <w:r>
        <w:rPr>
          <w:rFonts w:asciiTheme="minorHAnsi" w:hAnsiTheme="minorHAnsi"/>
          <w:spacing w:val="-3"/>
        </w:rPr>
        <w:t xml:space="preserve"> [ValorEntrada]</w:t>
      </w:r>
      <w:r w:rsidRPr="006157C8">
        <w:rPr>
          <w:rFonts w:asciiTheme="minorHAnsi" w:hAnsiTheme="minorHAnsi"/>
          <w:spacing w:val="-3"/>
        </w:rPr>
        <w:t xml:space="preserve"> (a “Parcela de Sinal”), </w:t>
      </w:r>
      <w:r>
        <w:rPr>
          <w:rFonts w:asciiTheme="minorHAnsi" w:hAnsiTheme="minorHAnsi" w:cs="Arial"/>
        </w:rPr>
        <w:t xml:space="preserve">por meio de boleto bancário emitido </w:t>
      </w:r>
      <w:r w:rsidRPr="00BD39C1">
        <w:rPr>
          <w:rFonts w:asciiTheme="minorHAnsi" w:hAnsiTheme="minorHAnsi"/>
          <w:b/>
          <w:spacing w:val="-3"/>
        </w:rPr>
        <w:t>neste ato</w:t>
      </w:r>
      <w:r w:rsidRPr="006157C8">
        <w:rPr>
          <w:rFonts w:asciiTheme="minorHAnsi" w:hAnsiTheme="minorHAnsi"/>
          <w:spacing w:val="-3"/>
        </w:rPr>
        <w:t xml:space="preserve">, e da qual a </w:t>
      </w:r>
      <w:r>
        <w:rPr>
          <w:rFonts w:asciiTheme="minorHAnsi" w:hAnsiTheme="minorHAnsi"/>
          <w:b/>
        </w:rPr>
        <w:t>ARJ</w:t>
      </w:r>
      <w:r w:rsidRPr="006157C8">
        <w:rPr>
          <w:rFonts w:asciiTheme="minorHAnsi" w:hAnsiTheme="minorHAnsi"/>
          <w:spacing w:val="-3"/>
        </w:rPr>
        <w:t xml:space="preserve"> dá a devida quitação, condicionada à efetiva compensação </w:t>
      </w:r>
      <w:r w:rsidRPr="00D85C16">
        <w:rPr>
          <w:rFonts w:asciiTheme="minorHAnsi" w:hAnsiTheme="minorHAnsi"/>
          <w:spacing w:val="-3"/>
        </w:rPr>
        <w:t>d</w:t>
      </w:r>
      <w:r w:rsidR="00F66B31">
        <w:rPr>
          <w:rFonts w:asciiTheme="minorHAnsi" w:hAnsiTheme="minorHAnsi"/>
          <w:spacing w:val="-3"/>
        </w:rPr>
        <w:t>e</w:t>
      </w:r>
      <w:r w:rsidRPr="00D85C16">
        <w:rPr>
          <w:rFonts w:asciiTheme="minorHAnsi" w:hAnsiTheme="minorHAnsi"/>
          <w:spacing w:val="-3"/>
        </w:rPr>
        <w:t xml:space="preserve"> boleto bancário nº</w:t>
      </w:r>
      <w:r>
        <w:rPr>
          <w:rFonts w:asciiTheme="minorHAnsi" w:hAnsiTheme="minorHAnsi"/>
          <w:spacing w:val="-3"/>
        </w:rPr>
        <w:t xml:space="preserve"> [numeroBoleto]</w:t>
      </w:r>
      <w:r w:rsidR="00F66B31">
        <w:rPr>
          <w:rFonts w:asciiTheme="minorHAnsi" w:hAnsiTheme="minorHAnsi"/>
          <w:spacing w:val="-3"/>
        </w:rPr>
        <w:t xml:space="preserve"> </w:t>
      </w:r>
      <w:r>
        <w:rPr>
          <w:rFonts w:asciiTheme="minorHAnsi" w:hAnsiTheme="minorHAnsi"/>
          <w:spacing w:val="-3"/>
        </w:rPr>
        <w:t>emitido pelo banco ITAÚ S/A</w:t>
      </w:r>
      <w:r w:rsidR="00F66B31">
        <w:rPr>
          <w:rFonts w:asciiTheme="minorHAnsi" w:hAnsiTheme="minorHAnsi"/>
          <w:spacing w:val="-3"/>
        </w:rPr>
        <w:t xml:space="preserve"> ou usando pagamento eletrônico como PIX, TED ou TEF,</w:t>
      </w:r>
      <w:r>
        <w:rPr>
          <w:rFonts w:asciiTheme="minorHAnsi" w:hAnsiTheme="minorHAnsi"/>
          <w:spacing w:val="-3"/>
        </w:rPr>
        <w:t xml:space="preserve"> Termo de Proposta nº [numeroProposta].</w:t>
      </w:r>
      <w:r w:rsidRPr="003606DA">
        <w:rPr>
          <w:rFonts w:asciiTheme="minorHAnsi" w:hAnsiTheme="minorHAnsi"/>
          <w:spacing w:val="-3"/>
        </w:rPr>
        <w:t xml:space="preserve"> </w:t>
      </w:r>
    </w:p>
    <w:p w14:paraId="7B189095" w14:textId="77777777" w:rsidR="003A64A1" w:rsidRPr="003606DA" w:rsidRDefault="003A64A1" w:rsidP="003A64A1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567" w:hanging="567"/>
        <w:jc w:val="both"/>
        <w:rPr>
          <w:rFonts w:asciiTheme="minorHAnsi" w:hAnsiTheme="minorHAnsi"/>
          <w:i/>
        </w:rPr>
      </w:pPr>
    </w:p>
    <w:p w14:paraId="058EF7CE" w14:textId="3D6F6A05" w:rsidR="003A64A1" w:rsidRDefault="003A64A1" w:rsidP="003A64A1">
      <w:pPr>
        <w:spacing w:line="276" w:lineRule="auto"/>
        <w:ind w:left="851" w:hanging="851"/>
        <w:jc w:val="both"/>
        <w:rPr>
          <w:rFonts w:asciiTheme="minorHAnsi" w:hAnsiTheme="minorHAnsi"/>
          <w:spacing w:val="-3"/>
        </w:rPr>
      </w:pPr>
      <w:r w:rsidRPr="006157C8">
        <w:rPr>
          <w:rFonts w:asciiTheme="minorHAnsi" w:hAnsiTheme="minorHAnsi"/>
        </w:rPr>
        <w:t xml:space="preserve">b) </w:t>
      </w:r>
      <w:r w:rsidRPr="006157C8">
        <w:rPr>
          <w:rFonts w:asciiTheme="minorHAnsi" w:hAnsiTheme="minorHAnsi"/>
        </w:rPr>
        <w:tab/>
        <w:t>a parcela de R$</w:t>
      </w:r>
      <w:r>
        <w:rPr>
          <w:rFonts w:asciiTheme="minorHAnsi" w:hAnsiTheme="minorHAnsi"/>
        </w:rPr>
        <w:t xml:space="preserve"> [</w:t>
      </w:r>
      <w:r w:rsidR="00530C22">
        <w:rPr>
          <w:rFonts w:asciiTheme="minorHAnsi" w:hAnsiTheme="minorHAnsi"/>
        </w:rPr>
        <w:t>saldoParcelar</w:t>
      </w:r>
      <w:r>
        <w:rPr>
          <w:rFonts w:asciiTheme="minorHAnsi" w:hAnsiTheme="minorHAnsi"/>
        </w:rPr>
        <w:t>]</w:t>
      </w:r>
      <w:r w:rsidR="004E7B8F">
        <w:rPr>
          <w:rFonts w:asciiTheme="minorHAnsi" w:hAnsiTheme="minorHAnsi"/>
        </w:rPr>
        <w:t xml:space="preserve"> </w:t>
      </w:r>
      <w:r w:rsidR="00AF1EE1">
        <w:rPr>
          <w:rFonts w:asciiTheme="minorHAnsi" w:hAnsiTheme="minorHAnsi"/>
        </w:rPr>
        <w:t>(</w:t>
      </w:r>
      <w:r w:rsidR="004E7B8F">
        <w:rPr>
          <w:rFonts w:asciiTheme="minorHAnsi" w:hAnsiTheme="minorHAnsi"/>
        </w:rPr>
        <w:t>[saldoParcelarExtenso]</w:t>
      </w:r>
      <w:r w:rsidR="00AF1EE1">
        <w:rPr>
          <w:rFonts w:asciiTheme="minorHAnsi" w:hAnsiTheme="minorHAnsi"/>
        </w:rPr>
        <w:t>)</w:t>
      </w:r>
      <w:r w:rsidRPr="006157C8">
        <w:rPr>
          <w:rFonts w:asciiTheme="minorHAnsi" w:hAnsiTheme="minorHAnsi"/>
        </w:rPr>
        <w:t xml:space="preserve"> (o “Saldo do Preço”),</w:t>
      </w:r>
      <w:r>
        <w:rPr>
          <w:rFonts w:asciiTheme="minorHAnsi" w:hAnsiTheme="minorHAnsi" w:cs="Arial"/>
        </w:rPr>
        <w:t xml:space="preserve"> a </w:t>
      </w:r>
      <w:r w:rsidRPr="00C51375">
        <w:rPr>
          <w:rFonts w:asciiTheme="minorHAnsi" w:hAnsiTheme="minorHAnsi" w:cs="Arial"/>
        </w:rPr>
        <w:t xml:space="preserve">ser </w:t>
      </w:r>
      <w:r w:rsidRPr="00166932">
        <w:rPr>
          <w:rFonts w:asciiTheme="minorHAnsi" w:hAnsiTheme="minorHAnsi"/>
        </w:rPr>
        <w:t xml:space="preserve">acrescida anualmente por juros de </w:t>
      </w:r>
      <w:r>
        <w:rPr>
          <w:rFonts w:asciiTheme="minorHAnsi" w:hAnsiTheme="minorHAnsi"/>
        </w:rPr>
        <w:t>3</w:t>
      </w:r>
      <w:r w:rsidRPr="00166932">
        <w:rPr>
          <w:rFonts w:asciiTheme="minorHAnsi" w:hAnsiTheme="minorHAnsi"/>
        </w:rPr>
        <w:t>% e corrigida pelo IPCA – Índice Nacional de Preços ao Consumidor</w:t>
      </w:r>
      <w:r w:rsidRPr="00C51375">
        <w:rPr>
          <w:rFonts w:asciiTheme="minorHAnsi" w:hAnsiTheme="minorHAnsi" w:cs="Arial"/>
        </w:rPr>
        <w:t xml:space="preserve">, conforme item </w:t>
      </w:r>
      <w:r w:rsidRPr="00C51375">
        <w:rPr>
          <w:rFonts w:asciiTheme="minorHAnsi" w:hAnsiTheme="minorHAnsi"/>
          <w:spacing w:val="-3"/>
        </w:rPr>
        <w:t>3.2 das Normas Gerais</w:t>
      </w:r>
      <w:r w:rsidRPr="00C51375">
        <w:rPr>
          <w:rFonts w:asciiTheme="minorHAnsi" w:hAnsiTheme="minorHAnsi" w:cs="Arial"/>
        </w:rPr>
        <w:t xml:space="preserve">, </w:t>
      </w:r>
      <w:r w:rsidRPr="00C51375">
        <w:rPr>
          <w:rFonts w:asciiTheme="minorHAnsi" w:hAnsiTheme="minorHAnsi"/>
          <w:spacing w:val="-3"/>
        </w:rPr>
        <w:t>por meio de:</w:t>
      </w:r>
    </w:p>
    <w:p w14:paraId="01557EA9" w14:textId="47E8BBDD" w:rsidR="00E3627A" w:rsidRDefault="00E3627A" w:rsidP="003A64A1">
      <w:pPr>
        <w:spacing w:line="276" w:lineRule="auto"/>
        <w:ind w:left="851" w:hanging="851"/>
        <w:jc w:val="both"/>
        <w:rPr>
          <w:rFonts w:asciiTheme="minorHAnsi" w:hAnsiTheme="minorHAnsi"/>
          <w:spacing w:val="-3"/>
        </w:rPr>
      </w:pPr>
    </w:p>
    <w:p w14:paraId="7517A97C" w14:textId="291FDAD2" w:rsidR="00E3627A" w:rsidRPr="004B0EB6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Pr="004C774C">
        <w:rPr>
          <w:rFonts w:asciiTheme="minorHAnsi" w:hAnsiTheme="minorHAnsi" w:cs="Arial"/>
        </w:rPr>
        <w:t>.1)</w:t>
      </w:r>
      <w:r>
        <w:rPr>
          <w:rFonts w:asciiTheme="minorHAnsi" w:hAnsiTheme="minorHAnsi" w:cs="Arial"/>
        </w:rPr>
        <w:tab/>
        <w:t xml:space="preserve">– [planoPagamento] </w:t>
      </w:r>
      <w:r w:rsidRPr="004C774C">
        <w:rPr>
          <w:rFonts w:asciiTheme="minorHAnsi" w:hAnsiTheme="minorHAnsi" w:cs="Arial"/>
        </w:rPr>
        <w:t xml:space="preserve">prestações </w:t>
      </w:r>
      <w:r w:rsidRPr="004C774C">
        <w:rPr>
          <w:rFonts w:asciiTheme="minorHAnsi" w:hAnsiTheme="minorHAnsi" w:cs="Arial"/>
          <w:b/>
        </w:rPr>
        <w:t>mensais</w:t>
      </w:r>
      <w:r w:rsidRPr="004C774C">
        <w:rPr>
          <w:rFonts w:asciiTheme="minorHAnsi" w:hAnsiTheme="minorHAnsi" w:cs="Arial"/>
        </w:rPr>
        <w:t xml:space="preserve">, iguais e sucessivas, corrigidas monetariamente na forma do </w:t>
      </w:r>
      <w:r>
        <w:rPr>
          <w:rFonts w:asciiTheme="minorHAnsi" w:hAnsiTheme="minorHAnsi"/>
          <w:spacing w:val="-3"/>
        </w:rPr>
        <w:t>item 3.2 das Normas Gerais</w:t>
      </w:r>
      <w:r w:rsidRPr="004C774C">
        <w:rPr>
          <w:rFonts w:asciiTheme="minorHAnsi" w:hAnsiTheme="minorHAnsi" w:cs="Arial"/>
        </w:rPr>
        <w:t>, no valor unitário de R$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/>
        </w:rPr>
        <w:t>[valorParcelaMensal],</w:t>
      </w:r>
      <w:r w:rsidRPr="004C774C">
        <w:rPr>
          <w:rFonts w:asciiTheme="minorHAnsi" w:hAnsiTheme="minorHAnsi" w:cs="Arial"/>
        </w:rPr>
        <w:t xml:space="preserve"> </w:t>
      </w:r>
      <w:r w:rsidRPr="002F175D">
        <w:rPr>
          <w:rFonts w:asciiTheme="minorHAnsi" w:hAnsiTheme="minorHAnsi" w:cs="Arial"/>
        </w:rPr>
        <w:t>vencendo-se a primeira (1.ª) no</w:t>
      </w:r>
      <w:r w:rsidRPr="003438DA">
        <w:rPr>
          <w:rFonts w:asciiTheme="minorHAnsi" w:hAnsiTheme="minorHAnsi" w:cs="Arial"/>
        </w:rPr>
        <w:t xml:space="preserve"> dia</w:t>
      </w:r>
      <w:r>
        <w:rPr>
          <w:rFonts w:asciiTheme="minorHAnsi" w:hAnsiTheme="minorHAnsi" w:cs="Arial"/>
        </w:rPr>
        <w:t xml:space="preserve"> [primeiroVencMensal], </w:t>
      </w:r>
      <w:r w:rsidRPr="003438DA">
        <w:rPr>
          <w:rFonts w:asciiTheme="minorHAnsi" w:hAnsiTheme="minorHAnsi" w:cs="Arial"/>
        </w:rPr>
        <w:t>e as demais nos mesmos dias dos meses subsequentes, até final liquidação;</w:t>
      </w:r>
    </w:p>
    <w:p w14:paraId="27CDF18F" w14:textId="77777777" w:rsidR="00E3627A" w:rsidRPr="004C774C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</w:p>
    <w:p w14:paraId="22B8CA00" w14:textId="7E2FA6FD" w:rsidR="00E3627A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Pr="004C774C">
        <w:rPr>
          <w:rFonts w:asciiTheme="minorHAnsi" w:hAnsiTheme="minorHAnsi" w:cs="Arial"/>
        </w:rPr>
        <w:t>.2)</w:t>
      </w:r>
      <w:r>
        <w:rPr>
          <w:rFonts w:asciiTheme="minorHAnsi" w:hAnsiTheme="minorHAnsi" w:cs="Arial"/>
        </w:rPr>
        <w:tab/>
        <w:t xml:space="preserve">– [numeroPrestacoesSemestral] </w:t>
      </w:r>
      <w:r w:rsidRPr="004C774C">
        <w:rPr>
          <w:rFonts w:asciiTheme="minorHAnsi" w:hAnsiTheme="minorHAnsi" w:cs="Arial"/>
        </w:rPr>
        <w:t>prestações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  <w:b/>
          <w:bCs/>
        </w:rPr>
        <w:t>semestrais</w:t>
      </w:r>
      <w:r w:rsidRPr="004C774C">
        <w:rPr>
          <w:rFonts w:asciiTheme="minorHAnsi" w:hAnsiTheme="minorHAnsi" w:cs="Arial"/>
        </w:rPr>
        <w:t xml:space="preserve">, iguais e sucessivas, corrigidas monetariamente na forma do </w:t>
      </w:r>
      <w:r>
        <w:rPr>
          <w:rFonts w:asciiTheme="minorHAnsi" w:hAnsiTheme="minorHAnsi"/>
          <w:spacing w:val="-3"/>
        </w:rPr>
        <w:t>item 3.2 das Normas Gerais</w:t>
      </w:r>
      <w:r w:rsidRPr="004C774C">
        <w:rPr>
          <w:rFonts w:asciiTheme="minorHAnsi" w:hAnsiTheme="minorHAnsi" w:cs="Arial"/>
        </w:rPr>
        <w:t>, no valor unitário de</w:t>
      </w:r>
      <w:r>
        <w:rPr>
          <w:rFonts w:asciiTheme="minorHAnsi" w:hAnsiTheme="minorHAnsi" w:cs="Arial"/>
        </w:rPr>
        <w:t xml:space="preserve"> R$ [valorParcelaSemestral], </w:t>
      </w:r>
      <w:r w:rsidRPr="004D5B08">
        <w:rPr>
          <w:rFonts w:asciiTheme="minorHAnsi" w:hAnsiTheme="minorHAnsi" w:cs="Arial"/>
        </w:rPr>
        <w:t xml:space="preserve">vencendo-se a primeira em </w:t>
      </w:r>
      <w:r>
        <w:rPr>
          <w:rFonts w:asciiTheme="minorHAnsi" w:hAnsiTheme="minorHAnsi" w:cs="Arial"/>
        </w:rPr>
        <w:t xml:space="preserve">[primeiroVencSemestral] </w:t>
      </w:r>
      <w:r w:rsidRPr="003438DA">
        <w:rPr>
          <w:rFonts w:asciiTheme="minorHAnsi" w:hAnsiTheme="minorHAnsi" w:cs="Arial"/>
        </w:rPr>
        <w:t xml:space="preserve">e as demais em igual dia dos </w:t>
      </w:r>
      <w:r>
        <w:rPr>
          <w:rFonts w:asciiTheme="minorHAnsi" w:hAnsiTheme="minorHAnsi" w:cs="Arial"/>
        </w:rPr>
        <w:t>semestres</w:t>
      </w:r>
      <w:r w:rsidRPr="003438DA">
        <w:rPr>
          <w:rFonts w:asciiTheme="minorHAnsi" w:hAnsiTheme="minorHAnsi" w:cs="Arial"/>
        </w:rPr>
        <w:t xml:space="preserve"> subsequentes, até final liquidação.</w:t>
      </w:r>
    </w:p>
    <w:p w14:paraId="262A2DAE" w14:textId="77777777" w:rsidR="00E3627A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</w:p>
    <w:p w14:paraId="467BED0A" w14:textId="43AA2858" w:rsidR="00E3627A" w:rsidRPr="004836E3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b.3) </w:t>
      </w:r>
      <w:r>
        <w:rPr>
          <w:rFonts w:asciiTheme="minorHAnsi" w:hAnsiTheme="minorHAnsi" w:cs="Arial"/>
        </w:rPr>
        <w:tab/>
        <w:t xml:space="preserve">– </w:t>
      </w:r>
      <w:r w:rsidR="00F66B31">
        <w:rPr>
          <w:rFonts w:asciiTheme="minorHAnsi" w:hAnsiTheme="minorHAnsi" w:cs="Arial"/>
        </w:rPr>
        <w:t xml:space="preserve">R$ </w:t>
      </w:r>
      <w:r>
        <w:rPr>
          <w:rFonts w:asciiTheme="minorHAnsi" w:hAnsiTheme="minorHAnsi" w:cs="Arial"/>
        </w:rPr>
        <w:t>[saldoRemanescente]</w:t>
      </w:r>
      <w:r w:rsidR="00F66B31">
        <w:rPr>
          <w:rFonts w:asciiTheme="minorHAnsi" w:hAnsiTheme="minorHAnsi" w:cs="Arial"/>
        </w:rPr>
        <w:t xml:space="preserve"> [saldoRemanescenteExtenso]</w:t>
      </w:r>
      <w:r>
        <w:rPr>
          <w:rFonts w:asciiTheme="minorHAnsi" w:hAnsiTheme="minorHAnsi" w:cs="Arial"/>
        </w:rPr>
        <w:t xml:space="preserve"> saldo remanescente ao final dos [totalMeses] meses, corrigido monetariamente na forma do item 3.2 das normas gerais.</w:t>
      </w:r>
    </w:p>
    <w:p w14:paraId="22ADE860" w14:textId="77777777" w:rsidR="004836E3" w:rsidRPr="004836E3" w:rsidRDefault="004836E3" w:rsidP="004836E3">
      <w:pPr>
        <w:pStyle w:val="PargrafodaLista"/>
        <w:spacing w:line="276" w:lineRule="auto"/>
        <w:ind w:left="852"/>
        <w:jc w:val="both"/>
        <w:rPr>
          <w:rFonts w:asciiTheme="minorHAnsi" w:hAnsiTheme="minorHAnsi" w:cs="Arial"/>
        </w:rPr>
      </w:pPr>
    </w:p>
    <w:p w14:paraId="6F36D31E" w14:textId="446AA4CD" w:rsidR="004836E3" w:rsidRDefault="00E3627A" w:rsidP="00E3627A">
      <w:pPr>
        <w:ind w:left="851" w:hanging="851"/>
        <w:rPr>
          <w:rFonts w:asciiTheme="minorHAnsi" w:hAnsiTheme="minorHAnsi"/>
          <w:spacing w:val="-3"/>
        </w:rPr>
      </w:pPr>
      <w:r>
        <w:t>4.2</w:t>
      </w:r>
      <w:r>
        <w:tab/>
      </w:r>
      <w:r w:rsidRPr="004D5B08">
        <w:rPr>
          <w:rFonts w:asciiTheme="minorHAnsi" w:hAnsiTheme="minorHAnsi" w:cs="Arial"/>
          <w:b/>
          <w:spacing w:val="-3"/>
        </w:rPr>
        <w:t>Correção Monetária</w:t>
      </w:r>
      <w:r w:rsidRPr="003438DA">
        <w:rPr>
          <w:rFonts w:asciiTheme="minorHAnsi" w:hAnsiTheme="minorHAnsi" w:cs="Arial"/>
          <w:spacing w:val="-3"/>
        </w:rPr>
        <w:t>:</w:t>
      </w:r>
      <w:r>
        <w:rPr>
          <w:rFonts w:asciiTheme="minorHAnsi" w:hAnsiTheme="minorHAnsi" w:cs="Arial"/>
          <w:spacing w:val="-3"/>
        </w:rPr>
        <w:t xml:space="preserve"> </w:t>
      </w:r>
      <w:r>
        <w:rPr>
          <w:rFonts w:asciiTheme="minorHAnsi" w:hAnsiTheme="minorHAnsi"/>
          <w:spacing w:val="-3"/>
        </w:rPr>
        <w:t>A</w:t>
      </w:r>
      <w:r w:rsidRPr="003438DA">
        <w:rPr>
          <w:rFonts w:asciiTheme="minorHAnsi" w:hAnsiTheme="minorHAnsi"/>
          <w:spacing w:val="-3"/>
        </w:rPr>
        <w:t>s prestações</w:t>
      </w:r>
      <w:r>
        <w:rPr>
          <w:rFonts w:asciiTheme="minorHAnsi" w:hAnsiTheme="minorHAnsi"/>
          <w:spacing w:val="-3"/>
        </w:rPr>
        <w:t xml:space="preserve"> e o Saldo do</w:t>
      </w:r>
      <w:r w:rsidRPr="003438DA">
        <w:rPr>
          <w:rFonts w:asciiTheme="minorHAnsi" w:hAnsiTheme="minorHAnsi"/>
          <w:spacing w:val="-3"/>
        </w:rPr>
        <w:t xml:space="preserve"> </w:t>
      </w:r>
      <w:r w:rsidRPr="00187D17">
        <w:rPr>
          <w:rFonts w:asciiTheme="minorHAnsi" w:hAnsiTheme="minorHAnsi"/>
          <w:spacing w:val="-3"/>
        </w:rPr>
        <w:t>Preço</w:t>
      </w:r>
      <w:r w:rsidRPr="004C774C">
        <w:rPr>
          <w:rFonts w:asciiTheme="minorHAnsi" w:hAnsiTheme="minorHAnsi"/>
          <w:spacing w:val="-3"/>
        </w:rPr>
        <w:t xml:space="preserve"> serão corrigid</w:t>
      </w:r>
      <w:r>
        <w:rPr>
          <w:rFonts w:asciiTheme="minorHAnsi" w:hAnsiTheme="minorHAnsi"/>
          <w:spacing w:val="-3"/>
        </w:rPr>
        <w:t>o</w:t>
      </w:r>
      <w:r w:rsidRPr="004C774C">
        <w:rPr>
          <w:rFonts w:asciiTheme="minorHAnsi" w:hAnsiTheme="minorHAnsi"/>
          <w:spacing w:val="-3"/>
        </w:rPr>
        <w:t xml:space="preserve">s </w:t>
      </w:r>
      <w:r>
        <w:rPr>
          <w:rFonts w:asciiTheme="minorHAnsi" w:hAnsiTheme="minorHAnsi"/>
          <w:b/>
          <w:spacing w:val="-3"/>
        </w:rPr>
        <w:t>anualmente</w:t>
      </w:r>
      <w:r w:rsidRPr="008D254F">
        <w:rPr>
          <w:rFonts w:asciiTheme="minorHAnsi" w:hAnsiTheme="minorHAnsi"/>
          <w:spacing w:val="-3"/>
        </w:rPr>
        <w:t xml:space="preserve"> de acordo com a variação percentual mensal acumulada do </w:t>
      </w:r>
      <w:r w:rsidRPr="003438DA">
        <w:rPr>
          <w:rFonts w:asciiTheme="minorHAnsi" w:hAnsiTheme="minorHAnsi"/>
          <w:b/>
          <w:spacing w:val="-3"/>
        </w:rPr>
        <w:t>I</w:t>
      </w:r>
      <w:r>
        <w:rPr>
          <w:rFonts w:asciiTheme="minorHAnsi" w:hAnsiTheme="minorHAnsi"/>
          <w:b/>
          <w:spacing w:val="-3"/>
        </w:rPr>
        <w:t>PCA</w:t>
      </w:r>
      <w:r w:rsidRPr="003438DA">
        <w:rPr>
          <w:rFonts w:asciiTheme="minorHAnsi" w:hAnsiTheme="minorHAnsi"/>
          <w:spacing w:val="-3"/>
        </w:rPr>
        <w:t xml:space="preserve"> conforme previsto </w:t>
      </w:r>
      <w:r>
        <w:rPr>
          <w:rFonts w:asciiTheme="minorHAnsi" w:hAnsiTheme="minorHAnsi"/>
          <w:spacing w:val="-3"/>
        </w:rPr>
        <w:t>no item 3.2 das Normas Gerais.</w:t>
      </w:r>
    </w:p>
    <w:p w14:paraId="4A411DB2" w14:textId="3F1D0B9B" w:rsidR="00E3627A" w:rsidRDefault="00E3627A" w:rsidP="00E3627A">
      <w:pPr>
        <w:ind w:left="851" w:hanging="851"/>
      </w:pPr>
    </w:p>
    <w:p w14:paraId="58532042" w14:textId="70568CBF" w:rsidR="00E3627A" w:rsidRDefault="00E3627A" w:rsidP="00E3627A">
      <w:pPr>
        <w:ind w:left="851" w:hanging="851"/>
        <w:rPr>
          <w:rFonts w:asciiTheme="minorHAnsi" w:hAnsiTheme="minorHAnsi" w:cs="Arial"/>
          <w:spacing w:val="-3"/>
        </w:rPr>
      </w:pPr>
      <w:r>
        <w:lastRenderedPageBreak/>
        <w:t>4.3</w:t>
      </w:r>
      <w:r>
        <w:tab/>
      </w:r>
      <w:r w:rsidRPr="004C774C">
        <w:rPr>
          <w:rFonts w:asciiTheme="minorHAnsi" w:hAnsiTheme="minorHAnsi" w:cs="Arial"/>
          <w:b/>
          <w:spacing w:val="-3"/>
        </w:rPr>
        <w:t>Juros compensatórios</w:t>
      </w:r>
      <w:r w:rsidRPr="00100F88">
        <w:rPr>
          <w:rFonts w:asciiTheme="minorHAnsi" w:hAnsiTheme="minorHAnsi" w:cs="Arial"/>
          <w:spacing w:val="-3"/>
        </w:rPr>
        <w:t>:</w:t>
      </w:r>
      <w:r w:rsidRPr="004C774C">
        <w:rPr>
          <w:rFonts w:asciiTheme="minorHAnsi" w:hAnsiTheme="minorHAnsi" w:cs="Arial"/>
          <w:b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 </w:t>
      </w:r>
      <w:r w:rsidRPr="004C774C">
        <w:rPr>
          <w:rFonts w:asciiTheme="minorHAnsi" w:hAnsiTheme="minorHAnsi"/>
          <w:spacing w:val="-3"/>
        </w:rPr>
        <w:t xml:space="preserve">as prestações </w:t>
      </w:r>
      <w:r>
        <w:rPr>
          <w:rFonts w:asciiTheme="minorHAnsi" w:hAnsiTheme="minorHAnsi"/>
          <w:spacing w:val="-3"/>
        </w:rPr>
        <w:t>e o</w:t>
      </w:r>
      <w:r w:rsidRPr="004C774C">
        <w:rPr>
          <w:rFonts w:asciiTheme="minorHAnsi" w:hAnsiTheme="minorHAnsi"/>
          <w:spacing w:val="-3"/>
        </w:rPr>
        <w:t xml:space="preserve"> </w:t>
      </w:r>
      <w:r>
        <w:rPr>
          <w:rFonts w:asciiTheme="minorHAnsi" w:hAnsiTheme="minorHAnsi"/>
          <w:spacing w:val="-3"/>
        </w:rPr>
        <w:t>Saldo do</w:t>
      </w:r>
      <w:r w:rsidRPr="00187D17">
        <w:rPr>
          <w:rFonts w:asciiTheme="minorHAnsi" w:hAnsiTheme="minorHAnsi"/>
          <w:spacing w:val="-3"/>
        </w:rPr>
        <w:t xml:space="preserve"> Preço</w:t>
      </w:r>
      <w:r>
        <w:rPr>
          <w:rFonts w:asciiTheme="minorHAnsi" w:hAnsiTheme="minorHAnsi"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>s</w:t>
      </w:r>
      <w:r>
        <w:rPr>
          <w:rFonts w:asciiTheme="minorHAnsi" w:hAnsiTheme="minorHAnsi" w:cs="Arial"/>
          <w:spacing w:val="-3"/>
        </w:rPr>
        <w:t>er</w:t>
      </w:r>
      <w:r w:rsidRPr="004C774C">
        <w:rPr>
          <w:rFonts w:asciiTheme="minorHAnsi" w:hAnsiTheme="minorHAnsi" w:cs="Arial"/>
          <w:spacing w:val="-3"/>
        </w:rPr>
        <w:t>ão acrescid</w:t>
      </w:r>
      <w:r>
        <w:rPr>
          <w:rFonts w:asciiTheme="minorHAnsi" w:hAnsiTheme="minorHAnsi" w:cs="Arial"/>
          <w:spacing w:val="-3"/>
        </w:rPr>
        <w:t>o</w:t>
      </w:r>
      <w:r w:rsidRPr="004C774C">
        <w:rPr>
          <w:rFonts w:asciiTheme="minorHAnsi" w:hAnsiTheme="minorHAnsi" w:cs="Arial"/>
          <w:spacing w:val="-3"/>
        </w:rPr>
        <w:t xml:space="preserve">s de juros </w:t>
      </w:r>
      <w:r w:rsidRPr="004C774C">
        <w:rPr>
          <w:rFonts w:asciiTheme="minorHAnsi" w:hAnsiTheme="minorHAnsi" w:cs="Arial"/>
          <w:b/>
          <w:spacing w:val="-3"/>
        </w:rPr>
        <w:t>efetivos</w:t>
      </w:r>
      <w:r w:rsidRPr="004C774C">
        <w:rPr>
          <w:rFonts w:asciiTheme="minorHAnsi" w:hAnsiTheme="minorHAnsi" w:cs="Arial"/>
          <w:spacing w:val="-3"/>
        </w:rPr>
        <w:t xml:space="preserve"> e </w:t>
      </w:r>
      <w:r w:rsidRPr="004C774C">
        <w:rPr>
          <w:rFonts w:asciiTheme="minorHAnsi" w:hAnsiTheme="minorHAnsi" w:cs="Arial"/>
          <w:b/>
          <w:spacing w:val="-3"/>
        </w:rPr>
        <w:t>nominais</w:t>
      </w:r>
      <w:r w:rsidRPr="004C774C">
        <w:rPr>
          <w:rStyle w:val="Refdenotaderodap"/>
          <w:rFonts w:asciiTheme="minorHAnsi" w:hAnsiTheme="minorHAnsi" w:cs="Arial"/>
          <w:spacing w:val="-3"/>
        </w:rPr>
        <w:footnoteReference w:id="1"/>
      </w:r>
      <w:r w:rsidRPr="00187D17">
        <w:rPr>
          <w:rFonts w:asciiTheme="minorHAnsi" w:hAnsiTheme="minorHAnsi" w:cs="Arial"/>
          <w:spacing w:val="-3"/>
          <w:vertAlign w:val="superscript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de </w:t>
      </w:r>
      <w:r>
        <w:rPr>
          <w:rFonts w:asciiTheme="minorHAnsi" w:hAnsiTheme="minorHAnsi" w:cs="Arial"/>
          <w:spacing w:val="-3"/>
        </w:rPr>
        <w:t>3</w:t>
      </w:r>
      <w:r w:rsidRPr="004C774C">
        <w:rPr>
          <w:rFonts w:asciiTheme="minorHAnsi" w:hAnsiTheme="minorHAnsi" w:cs="Arial"/>
          <w:spacing w:val="-3"/>
        </w:rPr>
        <w:t>% (</w:t>
      </w:r>
      <w:r>
        <w:rPr>
          <w:rFonts w:asciiTheme="minorHAnsi" w:hAnsiTheme="minorHAnsi" w:cs="Arial"/>
          <w:spacing w:val="-3"/>
        </w:rPr>
        <w:t>três</w:t>
      </w:r>
      <w:r w:rsidRPr="004C774C">
        <w:rPr>
          <w:rFonts w:asciiTheme="minorHAnsi" w:hAnsiTheme="minorHAnsi" w:cs="Arial"/>
          <w:spacing w:val="-3"/>
        </w:rPr>
        <w:t xml:space="preserve"> por cento) ao ano, calculados pela Tabela Price.</w:t>
      </w:r>
    </w:p>
    <w:p w14:paraId="436277B1" w14:textId="3396A854" w:rsidR="005E4C21" w:rsidRDefault="005E4C21" w:rsidP="00E3627A">
      <w:pPr>
        <w:ind w:left="851" w:hanging="851"/>
        <w:rPr>
          <w:rFonts w:asciiTheme="minorHAnsi" w:hAnsiTheme="minorHAnsi" w:cs="Arial"/>
          <w:spacing w:val="-3"/>
        </w:rPr>
      </w:pPr>
    </w:p>
    <w:p w14:paraId="35C46EFD" w14:textId="6192DFF1" w:rsidR="005E4C21" w:rsidRDefault="005E4C21" w:rsidP="00E3627A">
      <w:pPr>
        <w:ind w:left="851" w:hanging="851"/>
        <w:rPr>
          <w:rFonts w:asciiTheme="minorHAnsi" w:hAnsiTheme="minorHAnsi" w:cs="Arial"/>
          <w:spacing w:val="-3"/>
        </w:rPr>
      </w:pPr>
      <w:r>
        <w:rPr>
          <w:rFonts w:asciiTheme="minorHAnsi" w:hAnsiTheme="minorHAnsi" w:cs="Arial"/>
          <w:spacing w:val="-3"/>
        </w:rPr>
        <w:t>4.4</w:t>
      </w:r>
      <w:r>
        <w:rPr>
          <w:rFonts w:asciiTheme="minorHAnsi" w:hAnsiTheme="minorHAnsi" w:cs="Arial"/>
          <w:spacing w:val="-3"/>
        </w:rPr>
        <w:tab/>
        <w:t xml:space="preserve">Caso o </w:t>
      </w:r>
      <w:r w:rsidRPr="000C4BFF">
        <w:rPr>
          <w:rFonts w:asciiTheme="minorHAnsi" w:hAnsiTheme="minorHAnsi" w:cs="Arial"/>
          <w:b/>
          <w:bCs/>
          <w:spacing w:val="-3"/>
        </w:rPr>
        <w:t>COMPRADOR</w:t>
      </w:r>
      <w:r>
        <w:rPr>
          <w:rFonts w:asciiTheme="minorHAnsi" w:hAnsiTheme="minorHAnsi" w:cs="Arial"/>
          <w:spacing w:val="-3"/>
        </w:rPr>
        <w:t xml:space="preserve"> não pague o boleto de entrada no prazo de até 05 (cinco) dias úteis da data do seu vencimento operar-se-á o Distrato Automático do presente contrato, voltando o referido lote do presente contrato ao estoque da </w:t>
      </w:r>
      <w:r>
        <w:rPr>
          <w:rFonts w:asciiTheme="minorHAnsi" w:hAnsiTheme="minorHAnsi" w:cs="Arial"/>
          <w:b/>
          <w:bCs/>
          <w:spacing w:val="-3"/>
        </w:rPr>
        <w:t>ARJ</w:t>
      </w:r>
      <w:r>
        <w:rPr>
          <w:rFonts w:asciiTheme="minorHAnsi" w:hAnsiTheme="minorHAnsi" w:cs="Arial"/>
          <w:spacing w:val="-3"/>
        </w:rPr>
        <w:t xml:space="preserve"> que poderá imediatamente comercializá-lo a outro interessado.</w:t>
      </w:r>
    </w:p>
    <w:p w14:paraId="5AA61463" w14:textId="52E73057" w:rsidR="005E4C21" w:rsidRDefault="005E4C21" w:rsidP="00E3627A">
      <w:pPr>
        <w:ind w:left="851" w:hanging="851"/>
        <w:rPr>
          <w:rFonts w:asciiTheme="minorHAnsi" w:hAnsiTheme="minorHAnsi" w:cs="Arial"/>
          <w:spacing w:val="-3"/>
        </w:rPr>
      </w:pPr>
    </w:p>
    <w:p w14:paraId="0A365D0A" w14:textId="77777777" w:rsidR="004C4048" w:rsidRDefault="004C4048" w:rsidP="00E3627A">
      <w:pPr>
        <w:ind w:left="851" w:hanging="851"/>
        <w:rPr>
          <w:rFonts w:asciiTheme="minorHAnsi" w:hAnsiTheme="minorHAnsi" w:cs="Arial"/>
          <w:spacing w:val="-3"/>
        </w:rPr>
      </w:pPr>
    </w:p>
    <w:p w14:paraId="4A0F8173" w14:textId="1CFABB49" w:rsidR="005E4C21" w:rsidRDefault="005E4C21" w:rsidP="00E3627A">
      <w:pPr>
        <w:ind w:left="851" w:hanging="851"/>
        <w:rPr>
          <w:rFonts w:asciiTheme="minorHAnsi" w:hAnsiTheme="minorHAnsi" w:cs="Arial"/>
          <w:b/>
          <w:color w:val="000000"/>
        </w:rPr>
      </w:pPr>
      <w:r w:rsidRPr="008D254F">
        <w:rPr>
          <w:rFonts w:asciiTheme="minorHAnsi" w:hAnsiTheme="minorHAnsi" w:cs="Arial"/>
          <w:b/>
        </w:rPr>
        <w:t xml:space="preserve">CAPÍTULO V </w:t>
      </w:r>
      <w:r w:rsidRPr="004D5B08">
        <w:rPr>
          <w:rFonts w:asciiTheme="minorHAnsi" w:hAnsiTheme="minorHAnsi" w:cs="Arial"/>
          <w:b/>
        </w:rPr>
        <w:t xml:space="preserve">– DA </w:t>
      </w:r>
      <w:r w:rsidRPr="00187D17">
        <w:rPr>
          <w:rFonts w:asciiTheme="minorHAnsi" w:hAnsiTheme="minorHAnsi" w:cs="Arial"/>
          <w:b/>
          <w:color w:val="000000"/>
        </w:rPr>
        <w:t>CONCLUSÃO DA</w:t>
      </w:r>
      <w:r>
        <w:rPr>
          <w:rFonts w:asciiTheme="minorHAnsi" w:hAnsiTheme="minorHAnsi" w:cs="Arial"/>
          <w:b/>
          <w:color w:val="000000"/>
        </w:rPr>
        <w:t>S</w:t>
      </w:r>
      <w:r w:rsidRPr="00187D17">
        <w:rPr>
          <w:rFonts w:asciiTheme="minorHAnsi" w:hAnsiTheme="minorHAnsi" w:cs="Arial"/>
          <w:b/>
          <w:color w:val="000000"/>
        </w:rPr>
        <w:t xml:space="preserve"> OBRA</w:t>
      </w:r>
      <w:r>
        <w:rPr>
          <w:rFonts w:asciiTheme="minorHAnsi" w:hAnsiTheme="minorHAnsi" w:cs="Arial"/>
          <w:b/>
          <w:color w:val="000000"/>
        </w:rPr>
        <w:t>S DE INFRAESTRUTURA</w:t>
      </w:r>
    </w:p>
    <w:p w14:paraId="59EF9CE2" w14:textId="5862813D" w:rsidR="005E4C21" w:rsidRDefault="005E4C21" w:rsidP="00E3627A">
      <w:pPr>
        <w:ind w:left="851" w:hanging="851"/>
        <w:rPr>
          <w:rFonts w:asciiTheme="minorHAnsi" w:hAnsiTheme="minorHAnsi" w:cs="Arial"/>
          <w:bCs/>
        </w:rPr>
      </w:pPr>
    </w:p>
    <w:p w14:paraId="5604D3A8" w14:textId="17404509" w:rsidR="005E4C21" w:rsidRDefault="005E4C21" w:rsidP="00E3627A">
      <w:pPr>
        <w:ind w:left="851" w:hanging="851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spacing w:val="-3"/>
        </w:rPr>
        <w:t>5.1</w:t>
      </w:r>
      <w:r>
        <w:rPr>
          <w:rFonts w:asciiTheme="minorHAnsi" w:hAnsiTheme="minorHAnsi" w:cs="Arial"/>
          <w:bCs/>
          <w:spacing w:val="-3"/>
        </w:rPr>
        <w:tab/>
      </w:r>
      <w:r w:rsidRPr="00187D17">
        <w:rPr>
          <w:rFonts w:asciiTheme="minorHAnsi" w:hAnsiTheme="minorHAnsi" w:cs="Arial"/>
          <w:b/>
        </w:rPr>
        <w:t>Prazo para</w:t>
      </w:r>
      <w:r>
        <w:rPr>
          <w:rFonts w:asciiTheme="minorHAnsi" w:hAnsiTheme="minorHAnsi" w:cs="Arial"/>
          <w:b/>
        </w:rPr>
        <w:t xml:space="preserve"> conclusão das obras de infraestrutura</w:t>
      </w:r>
      <w:r w:rsidRPr="004C774C">
        <w:rPr>
          <w:rFonts w:asciiTheme="minorHAnsi" w:hAnsiTheme="minorHAnsi" w:cs="Arial"/>
        </w:rPr>
        <w:t xml:space="preserve">: </w:t>
      </w:r>
      <w:r w:rsidRPr="004C774C">
        <w:rPr>
          <w:rFonts w:asciiTheme="minorHAnsi" w:hAnsiTheme="minorHAnsi" w:cs="Arial"/>
          <w:b/>
          <w:highlight w:val="yellow"/>
        </w:rPr>
        <w:t>--- de --- de ---</w:t>
      </w:r>
      <w:r>
        <w:rPr>
          <w:rFonts w:asciiTheme="minorHAnsi" w:hAnsiTheme="minorHAnsi" w:cs="Arial"/>
          <w:b/>
        </w:rPr>
        <w:t xml:space="preserve">, ou seja, </w:t>
      </w:r>
      <w:r w:rsidRPr="00703E59">
        <w:rPr>
          <w:rFonts w:asciiTheme="minorHAnsi" w:hAnsiTheme="minorHAnsi" w:cs="Arial"/>
          <w:bCs/>
          <w:color w:val="000000" w:themeColor="text1"/>
        </w:rPr>
        <w:t>até 48 (</w:t>
      </w:r>
      <w:r>
        <w:rPr>
          <w:rFonts w:asciiTheme="minorHAnsi" w:hAnsiTheme="minorHAnsi" w:cs="Arial"/>
          <w:bCs/>
          <w:color w:val="000000" w:themeColor="text1"/>
        </w:rPr>
        <w:t>quarenta e oito</w:t>
      </w:r>
      <w:r w:rsidRPr="00703E59">
        <w:rPr>
          <w:rFonts w:asciiTheme="minorHAnsi" w:hAnsiTheme="minorHAnsi" w:cs="Arial"/>
          <w:bCs/>
          <w:color w:val="000000" w:themeColor="text1"/>
        </w:rPr>
        <w:t>) meses, contados a partir do registro do Loteamento.</w:t>
      </w:r>
    </w:p>
    <w:p w14:paraId="17A5289D" w14:textId="62D626F3" w:rsidR="005E4C21" w:rsidRDefault="005E4C21" w:rsidP="00E3627A">
      <w:pPr>
        <w:ind w:left="851" w:hanging="851"/>
        <w:rPr>
          <w:rFonts w:asciiTheme="minorHAnsi" w:hAnsiTheme="minorHAnsi" w:cs="Arial"/>
        </w:rPr>
      </w:pPr>
      <w:r>
        <w:rPr>
          <w:rFonts w:asciiTheme="minorHAnsi" w:hAnsiTheme="minorHAnsi" w:cs="Arial"/>
          <w:bCs/>
          <w:spacing w:val="-3"/>
        </w:rPr>
        <w:t>5.1.1</w:t>
      </w:r>
      <w:r>
        <w:rPr>
          <w:rFonts w:asciiTheme="minorHAnsi" w:hAnsiTheme="minorHAnsi" w:cs="Arial"/>
          <w:bCs/>
          <w:spacing w:val="-3"/>
        </w:rPr>
        <w:tab/>
      </w:r>
      <w:r w:rsidRPr="002420F0">
        <w:rPr>
          <w:rFonts w:asciiTheme="minorHAnsi" w:hAnsiTheme="minorHAnsi" w:cs="Arial"/>
          <w:b/>
        </w:rPr>
        <w:t>Prazo de Tolerância</w:t>
      </w:r>
      <w:r w:rsidRPr="002420F0">
        <w:rPr>
          <w:rFonts w:asciiTheme="minorHAnsi" w:hAnsiTheme="minorHAnsi" w:cs="Arial"/>
        </w:rPr>
        <w:t xml:space="preserve">: O </w:t>
      </w:r>
      <w:r>
        <w:rPr>
          <w:rFonts w:asciiTheme="minorHAnsi" w:hAnsiTheme="minorHAnsi" w:cs="Arial"/>
        </w:rPr>
        <w:t>prazo do item 5.1</w:t>
      </w:r>
      <w:r w:rsidRPr="002420F0">
        <w:rPr>
          <w:rFonts w:asciiTheme="minorHAnsi" w:hAnsiTheme="minorHAnsi" w:cs="Arial"/>
        </w:rPr>
        <w:t xml:space="preserve"> observará uma tolerância de </w:t>
      </w:r>
      <w:r w:rsidRPr="00AB0D17">
        <w:rPr>
          <w:rFonts w:asciiTheme="minorHAnsi" w:hAnsiTheme="minorHAnsi" w:cs="Arial"/>
        </w:rPr>
        <w:t>180 (cento e oitenta)</w:t>
      </w:r>
      <w:r w:rsidRPr="002420F0">
        <w:rPr>
          <w:rFonts w:asciiTheme="minorHAnsi" w:hAnsiTheme="minorHAnsi" w:cs="Arial"/>
        </w:rPr>
        <w:t xml:space="preserve"> dias corridos, ou seja, até </w:t>
      </w:r>
      <w:r w:rsidRPr="002420F0">
        <w:rPr>
          <w:rFonts w:asciiTheme="minorHAnsi" w:hAnsiTheme="minorHAnsi" w:cs="Arial"/>
          <w:highlight w:val="yellow"/>
        </w:rPr>
        <w:t>--- de --- de ---</w:t>
      </w:r>
      <w:r w:rsidRPr="002420F0">
        <w:rPr>
          <w:rFonts w:asciiTheme="minorHAnsi" w:hAnsiTheme="minorHAnsi" w:cs="Arial"/>
        </w:rPr>
        <w:t xml:space="preserve"> (“Prazo de Tolerância”), consoante regramento previsto no </w:t>
      </w:r>
      <w:r w:rsidRPr="008C16BC">
        <w:rPr>
          <w:rFonts w:asciiTheme="minorHAnsi" w:hAnsiTheme="minorHAnsi" w:cs="Arial"/>
          <w:b/>
        </w:rPr>
        <w:t>Capítulo IX</w:t>
      </w:r>
      <w:r>
        <w:rPr>
          <w:rFonts w:asciiTheme="minorHAnsi" w:hAnsiTheme="minorHAnsi" w:cs="Arial"/>
        </w:rPr>
        <w:t xml:space="preserve"> das Normas Gerais</w:t>
      </w:r>
      <w:r w:rsidRPr="002420F0">
        <w:rPr>
          <w:rFonts w:asciiTheme="minorHAnsi" w:hAnsiTheme="minorHAnsi" w:cs="Arial"/>
        </w:rPr>
        <w:t>, abaixo.</w:t>
      </w:r>
    </w:p>
    <w:p w14:paraId="4CA117E3" w14:textId="5B1E309C" w:rsidR="005E4C21" w:rsidRDefault="005E4C21" w:rsidP="00E3627A">
      <w:pPr>
        <w:ind w:left="851" w:hanging="851"/>
        <w:rPr>
          <w:rFonts w:asciiTheme="minorHAnsi" w:hAnsiTheme="minorHAnsi" w:cs="Arial"/>
        </w:rPr>
      </w:pPr>
    </w:p>
    <w:p w14:paraId="303BC603" w14:textId="5A301683" w:rsidR="005E4C21" w:rsidRDefault="005E4C21" w:rsidP="00E3627A">
      <w:pPr>
        <w:ind w:left="851" w:hanging="851"/>
        <w:rPr>
          <w:rFonts w:asciiTheme="minorHAnsi" w:hAnsiTheme="minorHAnsi"/>
          <w:spacing w:val="-3"/>
        </w:rPr>
      </w:pPr>
      <w:r>
        <w:rPr>
          <w:rFonts w:asciiTheme="minorHAnsi" w:hAnsiTheme="minorHAnsi" w:cs="Arial"/>
          <w:bCs/>
          <w:color w:val="000000" w:themeColor="text1"/>
        </w:rPr>
        <w:t>5.2</w:t>
      </w:r>
      <w:r>
        <w:rPr>
          <w:rFonts w:asciiTheme="minorHAnsi" w:hAnsiTheme="minorHAnsi" w:cs="Arial"/>
          <w:bCs/>
          <w:color w:val="000000" w:themeColor="text1"/>
        </w:rPr>
        <w:tab/>
      </w:r>
      <w:r>
        <w:rPr>
          <w:rFonts w:asciiTheme="minorHAnsi" w:hAnsiTheme="minorHAnsi"/>
          <w:spacing w:val="-3"/>
        </w:rPr>
        <w:t xml:space="preserve">Prazo para </w:t>
      </w:r>
      <w:r w:rsidRPr="00BC04C0">
        <w:rPr>
          <w:rFonts w:asciiTheme="minorHAnsi" w:hAnsiTheme="minorHAnsi"/>
          <w:b/>
          <w:spacing w:val="-3"/>
        </w:rPr>
        <w:t>protocolo</w:t>
      </w:r>
      <w:r>
        <w:rPr>
          <w:rFonts w:asciiTheme="minorHAnsi" w:hAnsiTheme="minorHAnsi"/>
          <w:spacing w:val="-3"/>
        </w:rPr>
        <w:t xml:space="preserve"> do pedido de emissão do Termo de </w:t>
      </w:r>
      <w:r w:rsidRPr="00447E82">
        <w:rPr>
          <w:rFonts w:asciiTheme="minorHAnsi" w:hAnsiTheme="minorHAnsi"/>
        </w:rPr>
        <w:t xml:space="preserve">Verificação </w:t>
      </w:r>
      <w:r>
        <w:rPr>
          <w:rFonts w:asciiTheme="minorHAnsi" w:hAnsiTheme="minorHAnsi"/>
          <w:spacing w:val="-3"/>
        </w:rPr>
        <w:t xml:space="preserve">de Execução de Obras (“TVEO”): </w:t>
      </w:r>
      <w:r w:rsidRPr="00BC04C0">
        <w:rPr>
          <w:rFonts w:asciiTheme="minorHAnsi" w:hAnsiTheme="minorHAnsi"/>
          <w:spacing w:val="-3"/>
          <w:highlight w:val="yellow"/>
        </w:rPr>
        <w:t>--- de --- de ---</w:t>
      </w:r>
      <w:r>
        <w:rPr>
          <w:rFonts w:asciiTheme="minorHAnsi" w:hAnsiTheme="minorHAnsi"/>
          <w:spacing w:val="-3"/>
        </w:rPr>
        <w:t>, observada a mesma tolerância de</w:t>
      </w:r>
      <w:r w:rsidRPr="002420F0">
        <w:rPr>
          <w:rFonts w:asciiTheme="minorHAnsi" w:hAnsiTheme="minorHAnsi" w:cs="Arial"/>
        </w:rPr>
        <w:t xml:space="preserve"> </w:t>
      </w:r>
      <w:r w:rsidRPr="000734A5">
        <w:rPr>
          <w:rFonts w:asciiTheme="minorHAnsi" w:hAnsiTheme="minorHAnsi" w:cs="Arial"/>
        </w:rPr>
        <w:t>180 (cento e oitenta)</w:t>
      </w:r>
      <w:r w:rsidRPr="002420F0">
        <w:rPr>
          <w:rFonts w:asciiTheme="minorHAnsi" w:hAnsiTheme="minorHAnsi" w:cs="Arial"/>
        </w:rPr>
        <w:t xml:space="preserve"> dias corridos</w:t>
      </w:r>
      <w:r>
        <w:rPr>
          <w:rFonts w:asciiTheme="minorHAnsi" w:hAnsiTheme="minorHAnsi" w:cs="Arial"/>
        </w:rPr>
        <w:t>, caso utilizado o Prazo de Tolerância</w:t>
      </w:r>
      <w:r w:rsidRPr="004C774C">
        <w:rPr>
          <w:rFonts w:asciiTheme="minorHAnsi" w:hAnsiTheme="minorHAnsi"/>
          <w:spacing w:val="-3"/>
        </w:rPr>
        <w:t>.</w:t>
      </w:r>
    </w:p>
    <w:p w14:paraId="01DC9070" w14:textId="059DBAEF" w:rsidR="005E4C21" w:rsidRDefault="005E4C21" w:rsidP="00E3627A">
      <w:pPr>
        <w:ind w:left="851" w:hanging="851"/>
        <w:rPr>
          <w:rFonts w:asciiTheme="minorHAnsi" w:hAnsiTheme="minorHAnsi" w:cs="Arial"/>
          <w:bCs/>
          <w:color w:val="000000" w:themeColor="text1"/>
        </w:rPr>
      </w:pPr>
    </w:p>
    <w:p w14:paraId="0F1916AE" w14:textId="2631C34F" w:rsidR="005E4C21" w:rsidRDefault="005E4C21" w:rsidP="00E3627A">
      <w:pPr>
        <w:ind w:left="851" w:hanging="851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color w:val="000000" w:themeColor="text1"/>
        </w:rPr>
        <w:t>5.3</w:t>
      </w:r>
      <w:r>
        <w:rPr>
          <w:rFonts w:asciiTheme="minorHAnsi" w:hAnsiTheme="minorHAnsi" w:cs="Arial"/>
          <w:bCs/>
          <w:color w:val="000000" w:themeColor="text1"/>
        </w:rPr>
        <w:tab/>
      </w:r>
      <w:r w:rsidRPr="00CA0D13">
        <w:rPr>
          <w:rFonts w:asciiTheme="minorHAnsi" w:hAnsiTheme="minorHAnsi" w:cs="Arial"/>
        </w:rPr>
        <w:t xml:space="preserve">As partes estabelecem que o Loteamento será tido como entregue na data de postagem de carta registrada a ser enviada pela </w:t>
      </w:r>
      <w:r w:rsidRPr="005066D7">
        <w:rPr>
          <w:rFonts w:asciiTheme="minorHAnsi" w:hAnsiTheme="minorHAnsi" w:cs="Arial"/>
          <w:b/>
        </w:rPr>
        <w:t>ARJ</w:t>
      </w:r>
      <w:r w:rsidRPr="00CA0D13">
        <w:rPr>
          <w:rFonts w:asciiTheme="minorHAnsi" w:hAnsiTheme="minorHAnsi" w:cs="Arial"/>
        </w:rPr>
        <w:t xml:space="preserve"> ao </w:t>
      </w:r>
      <w:r w:rsidRPr="005066D7">
        <w:rPr>
          <w:rFonts w:asciiTheme="minorHAnsi" w:hAnsiTheme="minorHAnsi" w:cs="Arial"/>
          <w:b/>
        </w:rPr>
        <w:t>COMPRADOR</w:t>
      </w:r>
      <w:r w:rsidRPr="00CA0D13">
        <w:rPr>
          <w:rFonts w:asciiTheme="minorHAnsi" w:hAnsiTheme="minorHAnsi" w:cs="Arial"/>
        </w:rPr>
        <w:t>, comunicando</w:t>
      </w:r>
      <w:r>
        <w:rPr>
          <w:rFonts w:asciiTheme="minorHAnsi" w:hAnsiTheme="minorHAnsi" w:cs="Arial"/>
        </w:rPr>
        <w:t xml:space="preserve"> (“Comunicação”)</w:t>
      </w:r>
      <w:r w:rsidRPr="00CA0D13">
        <w:rPr>
          <w:rFonts w:asciiTheme="minorHAnsi" w:hAnsiTheme="minorHAnsi" w:cs="Arial"/>
        </w:rPr>
        <w:t xml:space="preserve"> a conclusão das Obras de infraestrutura do Loteamento, caracterizada pelo </w:t>
      </w:r>
      <w:r w:rsidRPr="005066D7">
        <w:rPr>
          <w:rFonts w:asciiTheme="minorHAnsi" w:hAnsiTheme="minorHAnsi" w:cs="Arial"/>
          <w:b/>
        </w:rPr>
        <w:t>protocolo</w:t>
      </w:r>
      <w:r w:rsidRPr="00CA0D13">
        <w:rPr>
          <w:rFonts w:asciiTheme="minorHAnsi" w:hAnsiTheme="minorHAnsi" w:cs="Arial"/>
        </w:rPr>
        <w:t>, junto à Municipalidade, do pedido de emissão do TV</w:t>
      </w:r>
      <w:r>
        <w:rPr>
          <w:rFonts w:asciiTheme="minorHAnsi" w:hAnsiTheme="minorHAnsi" w:cs="Arial"/>
        </w:rPr>
        <w:t>E</w:t>
      </w:r>
      <w:r w:rsidRPr="00CA0D13">
        <w:rPr>
          <w:rFonts w:asciiTheme="minorHAnsi" w:hAnsiTheme="minorHAnsi" w:cs="Arial"/>
        </w:rPr>
        <w:t>O, ou documento equivalente.</w:t>
      </w:r>
    </w:p>
    <w:p w14:paraId="034561E1" w14:textId="7FB678DA" w:rsidR="005E4C21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  <w:r>
        <w:rPr>
          <w:rFonts w:asciiTheme="minorHAnsi" w:hAnsiTheme="minorHAnsi" w:cs="Arial"/>
          <w:bCs/>
          <w:spacing w:val="-3"/>
        </w:rPr>
        <w:br/>
      </w:r>
    </w:p>
    <w:p w14:paraId="6D091AB8" w14:textId="77777777" w:rsidR="007B3EED" w:rsidRPr="006157C8" w:rsidRDefault="007B3EED" w:rsidP="007B3EED">
      <w:pPr>
        <w:tabs>
          <w:tab w:val="left" w:pos="567"/>
        </w:tabs>
        <w:ind w:left="567" w:hanging="567"/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</w:t>
      </w:r>
      <w:r>
        <w:rPr>
          <w:rFonts w:asciiTheme="minorHAnsi" w:hAnsiTheme="minorHAnsi" w:cs="Arial"/>
          <w:b/>
        </w:rPr>
        <w:t>VI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Pr="006157C8">
        <w:rPr>
          <w:rFonts w:asciiTheme="minorHAnsi" w:hAnsiTheme="minorHAnsi"/>
          <w:b/>
        </w:rPr>
        <w:t>DA POSSE</w:t>
      </w:r>
    </w:p>
    <w:p w14:paraId="28DE239E" w14:textId="16475083" w:rsidR="007B3EED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</w:p>
    <w:p w14:paraId="48E87B3E" w14:textId="5C38B490" w:rsidR="007B3EED" w:rsidRDefault="007B3EED" w:rsidP="00E3627A">
      <w:pPr>
        <w:ind w:left="851" w:hanging="851"/>
        <w:rPr>
          <w:rFonts w:asciiTheme="minorHAnsi" w:hAnsiTheme="minorHAnsi"/>
        </w:rPr>
      </w:pPr>
      <w:r>
        <w:rPr>
          <w:rFonts w:asciiTheme="minorHAnsi" w:hAnsiTheme="minorHAnsi" w:cs="Arial"/>
          <w:bCs/>
          <w:spacing w:val="-3"/>
        </w:rPr>
        <w:t>6.1</w:t>
      </w:r>
      <w:r>
        <w:rPr>
          <w:rFonts w:asciiTheme="minorHAnsi" w:hAnsiTheme="minorHAnsi" w:cs="Arial"/>
          <w:bCs/>
          <w:spacing w:val="-3"/>
        </w:rPr>
        <w:tab/>
      </w:r>
      <w:r>
        <w:rPr>
          <w:rFonts w:asciiTheme="minorHAnsi" w:hAnsiTheme="minorHAnsi"/>
          <w:lang w:val="pt-PT"/>
        </w:rPr>
        <w:t>Superadas as Condições Suspensivas, abaixo previstas, o</w:t>
      </w:r>
      <w:r w:rsidRPr="006157C8">
        <w:rPr>
          <w:rFonts w:asciiTheme="minorHAnsi" w:hAnsiTheme="minorHAnsi"/>
        </w:rPr>
        <w:t xml:space="preserve"> </w:t>
      </w:r>
      <w:r w:rsidRPr="006157C8">
        <w:rPr>
          <w:rFonts w:asciiTheme="minorHAnsi" w:hAnsiTheme="minorHAnsi"/>
          <w:b/>
        </w:rPr>
        <w:t>COMPRADOR</w:t>
      </w:r>
      <w:r w:rsidRPr="006157C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ficará automaticamente </w:t>
      </w:r>
      <w:r w:rsidRPr="006157C8">
        <w:rPr>
          <w:rFonts w:asciiTheme="minorHAnsi" w:hAnsiTheme="minorHAnsi"/>
        </w:rPr>
        <w:t xml:space="preserve">imitido na posse direta do Imóvel, ficando a </w:t>
      </w:r>
      <w:r>
        <w:rPr>
          <w:rFonts w:asciiTheme="minorHAnsi" w:hAnsiTheme="minorHAnsi"/>
          <w:b/>
        </w:rPr>
        <w:t>ARJ</w:t>
      </w:r>
      <w:r w:rsidRPr="006157C8">
        <w:rPr>
          <w:rFonts w:asciiTheme="minorHAnsi" w:hAnsiTheme="minorHAnsi"/>
        </w:rPr>
        <w:t xml:space="preserve"> com a posse indireta, na qualidade de credora fiduciária.</w:t>
      </w:r>
    </w:p>
    <w:p w14:paraId="0673CCC3" w14:textId="2382FD27" w:rsidR="007B3EED" w:rsidRDefault="007B3EED" w:rsidP="00E3627A">
      <w:pPr>
        <w:ind w:left="851" w:hanging="851"/>
        <w:rPr>
          <w:rFonts w:asciiTheme="minorHAnsi" w:hAnsiTheme="minorHAnsi"/>
        </w:rPr>
      </w:pPr>
    </w:p>
    <w:p w14:paraId="7336905D" w14:textId="487895ED" w:rsidR="007B3EED" w:rsidRDefault="007B3EED" w:rsidP="00E3627A">
      <w:pPr>
        <w:ind w:left="851" w:hanging="85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6.2 </w:t>
      </w:r>
      <w:r>
        <w:rPr>
          <w:rFonts w:asciiTheme="minorHAnsi" w:hAnsiTheme="minorHAnsi"/>
        </w:rPr>
        <w:tab/>
      </w:r>
      <w:r w:rsidRPr="006157C8">
        <w:rPr>
          <w:rFonts w:asciiTheme="minorHAnsi" w:hAnsiTheme="minorHAnsi"/>
        </w:rPr>
        <w:t>Entretanto,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 xml:space="preserve">o </w:t>
      </w:r>
      <w:r w:rsidRPr="006157C8">
        <w:rPr>
          <w:rFonts w:asciiTheme="minorHAnsi" w:hAnsiTheme="minorHAnsi"/>
          <w:b/>
        </w:rPr>
        <w:t xml:space="preserve">COMPRADOR </w:t>
      </w:r>
      <w:r w:rsidRPr="006157C8">
        <w:rPr>
          <w:rFonts w:asciiTheme="minorHAnsi" w:hAnsiTheme="minorHAnsi"/>
        </w:rPr>
        <w:t xml:space="preserve">apenas poderá executar benfeitorias, acessões e melhoramentos no Imóvel, a partir </w:t>
      </w:r>
      <w:r w:rsidRPr="00E33A59">
        <w:rPr>
          <w:rFonts w:asciiTheme="minorHAnsi" w:hAnsiTheme="minorHAnsi"/>
        </w:rPr>
        <w:t>d</w:t>
      </w:r>
      <w:r>
        <w:rPr>
          <w:rFonts w:asciiTheme="minorHAnsi" w:hAnsiTheme="minorHAnsi"/>
        </w:rPr>
        <w:t>o deferimento da</w:t>
      </w:r>
      <w:r w:rsidRPr="00E33A59">
        <w:rPr>
          <w:rFonts w:asciiTheme="minorHAnsi" w:hAnsiTheme="minorHAnsi"/>
        </w:rPr>
        <w:t xml:space="preserve"> </w:t>
      </w:r>
      <w:r>
        <w:rPr>
          <w:rFonts w:asciiTheme="minorHAnsi" w:hAnsiTheme="minorHAnsi" w:cs="Arial"/>
        </w:rPr>
        <w:t>Comunicação</w:t>
      </w:r>
      <w:r w:rsidRPr="00E33A5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aludida no item 5.3 pelos órgãos competentes</w:t>
      </w:r>
      <w:r w:rsidRPr="001E46FA">
        <w:rPr>
          <w:rFonts w:asciiTheme="minorHAnsi" w:hAnsiTheme="minorHAnsi"/>
        </w:rPr>
        <w:t xml:space="preserve"> </w:t>
      </w:r>
      <w:r w:rsidRPr="00E33A59">
        <w:rPr>
          <w:rFonts w:asciiTheme="minorHAnsi" w:hAnsiTheme="minorHAnsi"/>
        </w:rPr>
        <w:t>e desde que observadas as regras constantes neste contrato.</w:t>
      </w:r>
    </w:p>
    <w:p w14:paraId="551C7FD6" w14:textId="629BFD88" w:rsidR="007B3EED" w:rsidRDefault="007B3EED" w:rsidP="00E3627A">
      <w:pPr>
        <w:ind w:left="851" w:hanging="851"/>
        <w:rPr>
          <w:rFonts w:asciiTheme="minorHAnsi" w:hAnsiTheme="minorHAnsi"/>
        </w:rPr>
      </w:pPr>
    </w:p>
    <w:p w14:paraId="155A2D64" w14:textId="77777777" w:rsidR="004C4048" w:rsidRDefault="004C4048" w:rsidP="00E3627A">
      <w:pPr>
        <w:ind w:left="851" w:hanging="851"/>
        <w:rPr>
          <w:rFonts w:asciiTheme="minorHAnsi" w:hAnsiTheme="minorHAnsi"/>
        </w:rPr>
      </w:pPr>
    </w:p>
    <w:p w14:paraId="43485E00" w14:textId="31E0DC12" w:rsidR="007B3EED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  <w:r w:rsidRPr="003438DA">
        <w:rPr>
          <w:rFonts w:asciiTheme="minorHAnsi" w:hAnsiTheme="minorHAnsi" w:cs="Arial"/>
          <w:b/>
        </w:rPr>
        <w:t>CAPÍTULO VI</w:t>
      </w:r>
      <w:r>
        <w:rPr>
          <w:rFonts w:asciiTheme="minorHAnsi" w:hAnsiTheme="minorHAnsi" w:cs="Arial"/>
          <w:b/>
        </w:rPr>
        <w:t>I</w:t>
      </w:r>
      <w:r w:rsidRPr="003438DA">
        <w:rPr>
          <w:rFonts w:asciiTheme="minorHAnsi" w:hAnsiTheme="minorHAnsi" w:cs="Arial"/>
          <w:b/>
        </w:rPr>
        <w:t xml:space="preserve"> - DA POSSIBILIDADE DO EXERCÍCIO DO DIREITO DE ARREPENDIMENTO</w:t>
      </w:r>
    </w:p>
    <w:p w14:paraId="55A6EBF2" w14:textId="37E2B590" w:rsidR="007B3EED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</w:p>
    <w:p w14:paraId="0F5C2B2F" w14:textId="66BADF0D" w:rsidR="007B3EED" w:rsidRPr="005E4C21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  <w:r>
        <w:rPr>
          <w:rFonts w:asciiTheme="minorHAnsi" w:hAnsiTheme="minorHAnsi" w:cs="Arial"/>
          <w:bCs/>
          <w:spacing w:val="-3"/>
        </w:rPr>
        <w:t>7.1</w:t>
      </w:r>
      <w:r>
        <w:rPr>
          <w:rFonts w:asciiTheme="minorHAnsi" w:hAnsiTheme="minorHAnsi" w:cs="Arial"/>
          <w:bCs/>
          <w:spacing w:val="-3"/>
        </w:rPr>
        <w:tab/>
      </w:r>
      <w:r w:rsidRPr="00532825">
        <w:rPr>
          <w:rFonts w:asciiTheme="minorHAnsi" w:hAnsiTheme="minorHAnsi" w:cs="Arial"/>
          <w:b/>
        </w:rPr>
        <w:t>Direito de Arrependimento</w:t>
      </w:r>
      <w:r w:rsidRPr="00532825">
        <w:rPr>
          <w:rFonts w:asciiTheme="minorHAnsi" w:hAnsiTheme="minorHAnsi" w:cs="Arial"/>
        </w:rPr>
        <w:t xml:space="preserve">: </w:t>
      </w:r>
      <w:r w:rsidRPr="00532825">
        <w:rPr>
          <w:rFonts w:asciiTheme="minorHAnsi" w:hAnsiTheme="minorHAnsi" w:cs="Arial"/>
          <w:u w:val="single"/>
        </w:rPr>
        <w:t xml:space="preserve">Como o Contrato foi celebrado em estande de venda ou fora da sede da </w:t>
      </w:r>
      <w:r w:rsidRPr="00532825">
        <w:rPr>
          <w:rFonts w:asciiTheme="minorHAnsi" w:hAnsiTheme="minorHAnsi" w:cs="Arial"/>
          <w:b/>
          <w:u w:val="single"/>
        </w:rPr>
        <w:t>ARJ</w:t>
      </w:r>
      <w:r w:rsidRPr="00532825">
        <w:rPr>
          <w:rFonts w:asciiTheme="minorHAnsi" w:hAnsiTheme="minorHAnsi" w:cs="Arial"/>
          <w:u w:val="single"/>
        </w:rPr>
        <w:t xml:space="preserve">, o </w:t>
      </w:r>
      <w:r w:rsidRPr="00532825">
        <w:rPr>
          <w:rFonts w:asciiTheme="minorHAnsi" w:hAnsiTheme="minorHAnsi" w:cs="Arial"/>
          <w:b/>
          <w:u w:val="single"/>
        </w:rPr>
        <w:t>COMPRADOR</w:t>
      </w:r>
      <w:r w:rsidRPr="00532825">
        <w:rPr>
          <w:rFonts w:asciiTheme="minorHAnsi" w:hAnsiTheme="minorHAnsi" w:cs="Arial"/>
          <w:u w:val="single"/>
        </w:rPr>
        <w:t xml:space="preserve"> tem assegurado o direito de </w:t>
      </w:r>
      <w:r w:rsidRPr="00532825">
        <w:rPr>
          <w:rFonts w:asciiTheme="minorHAnsi" w:hAnsiTheme="minorHAnsi" w:cs="Arial"/>
          <w:u w:val="single"/>
        </w:rPr>
        <w:lastRenderedPageBreak/>
        <w:t xml:space="preserve">arrependimento, durante o prazo improrrogável de 7 (sete) dias, contados desta data, conforme regrado no </w:t>
      </w:r>
      <w:r w:rsidRPr="00532825">
        <w:rPr>
          <w:rFonts w:asciiTheme="minorHAnsi" w:hAnsiTheme="minorHAnsi" w:cs="Arial"/>
          <w:b/>
          <w:u w:val="single"/>
        </w:rPr>
        <w:t xml:space="preserve">Capítulo XV </w:t>
      </w:r>
      <w:r w:rsidRPr="00532825">
        <w:rPr>
          <w:rFonts w:asciiTheme="minorHAnsi" w:hAnsiTheme="minorHAnsi" w:cs="Arial"/>
          <w:u w:val="single"/>
        </w:rPr>
        <w:t>das Normas Gerais, abaixo.</w:t>
      </w:r>
    </w:p>
    <w:p w14:paraId="6C75F73A" w14:textId="6244744F" w:rsidR="00E3627A" w:rsidRDefault="00E3627A" w:rsidP="00E3627A">
      <w:pPr>
        <w:ind w:left="851" w:hanging="851"/>
      </w:pPr>
    </w:p>
    <w:p w14:paraId="772EDE0D" w14:textId="2F91E65B" w:rsidR="007B3EED" w:rsidRDefault="007B3EED" w:rsidP="00E3627A">
      <w:pPr>
        <w:ind w:left="851" w:hanging="851"/>
        <w:rPr>
          <w:rFonts w:asciiTheme="minorHAnsi" w:hAnsiTheme="minorHAnsi" w:cs="Arial"/>
        </w:rPr>
      </w:pPr>
      <w:r>
        <w:t>7.2</w:t>
      </w:r>
      <w:r>
        <w:tab/>
      </w:r>
      <w:r w:rsidRPr="004C774C">
        <w:rPr>
          <w:rFonts w:asciiTheme="minorHAnsi" w:hAnsiTheme="minorHAnsi" w:cs="Arial"/>
        </w:rPr>
        <w:t xml:space="preserve">Para fins de restituição do </w:t>
      </w:r>
      <w:r w:rsidRPr="00805F84">
        <w:rPr>
          <w:rFonts w:asciiTheme="minorHAnsi" w:hAnsiTheme="minorHAnsi" w:cs="Arial"/>
        </w:rPr>
        <w:t>Preço</w:t>
      </w:r>
      <w:r w:rsidRPr="004C774C">
        <w:rPr>
          <w:rFonts w:asciiTheme="minorHAnsi" w:hAnsiTheme="minorHAnsi" w:cs="Arial"/>
        </w:rPr>
        <w:t>, na hipótese de exercício do direito de arrepen</w:t>
      </w:r>
      <w:r w:rsidRPr="008D254F">
        <w:rPr>
          <w:rFonts w:asciiTheme="minorHAnsi" w:hAnsiTheme="minorHAnsi" w:cs="Arial"/>
        </w:rPr>
        <w:t xml:space="preserve">dimento, o </w:t>
      </w:r>
      <w:r w:rsidRPr="002F175D">
        <w:rPr>
          <w:rFonts w:asciiTheme="minorHAnsi" w:hAnsiTheme="minorHAnsi" w:cs="Arial"/>
          <w:b/>
        </w:rPr>
        <w:t>COMPRADOR</w:t>
      </w:r>
      <w:r w:rsidRPr="002F175D">
        <w:rPr>
          <w:rFonts w:asciiTheme="minorHAnsi" w:hAnsiTheme="minorHAnsi" w:cs="Arial"/>
        </w:rPr>
        <w:t xml:space="preserve"> indica a seguinte conta corrente de sua titularidade:</w:t>
      </w:r>
    </w:p>
    <w:p w14:paraId="0B3EFF5D" w14:textId="0AD73F25" w:rsidR="007B3EED" w:rsidRDefault="007B3EED" w:rsidP="00E3627A">
      <w:pPr>
        <w:ind w:left="851" w:hanging="851"/>
        <w:rPr>
          <w:rFonts w:asciiTheme="minorHAnsi" w:hAnsiTheme="minorHAnsi" w:cs="Arial"/>
        </w:rPr>
      </w:pPr>
    </w:p>
    <w:tbl>
      <w:tblPr>
        <w:tblStyle w:val="Tabelacomgrade"/>
        <w:tblW w:w="6969" w:type="dxa"/>
        <w:tblInd w:w="1133" w:type="dxa"/>
        <w:tblLook w:val="04A0" w:firstRow="1" w:lastRow="0" w:firstColumn="1" w:lastColumn="0" w:noHBand="0" w:noVBand="1"/>
      </w:tblPr>
      <w:tblGrid>
        <w:gridCol w:w="2447"/>
        <w:gridCol w:w="2085"/>
        <w:gridCol w:w="2437"/>
      </w:tblGrid>
      <w:tr w:rsidR="007B3EED" w:rsidRPr="004C774C" w14:paraId="416534B4" w14:textId="77777777" w:rsidTr="000B4535">
        <w:tc>
          <w:tcPr>
            <w:tcW w:w="2447" w:type="dxa"/>
          </w:tcPr>
          <w:p w14:paraId="1695E2DF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Banco</w:t>
            </w:r>
          </w:p>
        </w:tc>
        <w:tc>
          <w:tcPr>
            <w:tcW w:w="2085" w:type="dxa"/>
          </w:tcPr>
          <w:p w14:paraId="0F2D2FCD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Agência</w:t>
            </w:r>
          </w:p>
        </w:tc>
        <w:tc>
          <w:tcPr>
            <w:tcW w:w="2437" w:type="dxa"/>
          </w:tcPr>
          <w:p w14:paraId="538F7415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Conta</w:t>
            </w:r>
          </w:p>
        </w:tc>
      </w:tr>
      <w:tr w:rsidR="007B3EED" w:rsidRPr="004C774C" w14:paraId="14AD0A8A" w14:textId="77777777" w:rsidTr="000B4535">
        <w:tc>
          <w:tcPr>
            <w:tcW w:w="2447" w:type="dxa"/>
          </w:tcPr>
          <w:p w14:paraId="62A3A685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[bancoCli]</w:t>
            </w:r>
          </w:p>
        </w:tc>
        <w:tc>
          <w:tcPr>
            <w:tcW w:w="2085" w:type="dxa"/>
          </w:tcPr>
          <w:p w14:paraId="3B3820F2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[agenciaCli]</w:t>
            </w:r>
          </w:p>
        </w:tc>
        <w:tc>
          <w:tcPr>
            <w:tcW w:w="2437" w:type="dxa"/>
          </w:tcPr>
          <w:p w14:paraId="7354BB94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[contaCli]</w:t>
            </w:r>
          </w:p>
        </w:tc>
      </w:tr>
    </w:tbl>
    <w:p w14:paraId="7E9E364B" w14:textId="77777777" w:rsidR="007B3EED" w:rsidRDefault="007B3EED" w:rsidP="00E3627A">
      <w:pPr>
        <w:ind w:left="851" w:hanging="851"/>
      </w:pPr>
    </w:p>
    <w:p w14:paraId="123DE7E2" w14:textId="77777777" w:rsidR="000B4535" w:rsidRDefault="000B4535" w:rsidP="00E3627A">
      <w:pPr>
        <w:ind w:left="851" w:hanging="851"/>
        <w:rPr>
          <w:rFonts w:asciiTheme="minorHAnsi" w:hAnsiTheme="minorHAnsi" w:cs="Arial"/>
          <w:b/>
        </w:rPr>
      </w:pPr>
    </w:p>
    <w:p w14:paraId="2E8CC0FA" w14:textId="3EC4780A" w:rsidR="00E3627A" w:rsidRDefault="000B4535" w:rsidP="00E3627A">
      <w:pPr>
        <w:ind w:left="851" w:hanging="851"/>
      </w:pPr>
      <w:r w:rsidRPr="00E25EEC">
        <w:rPr>
          <w:rFonts w:asciiTheme="minorHAnsi" w:hAnsiTheme="minorHAnsi" w:cs="Arial"/>
          <w:b/>
        </w:rPr>
        <w:t>CAPÍTULO VII</w:t>
      </w:r>
      <w:r>
        <w:rPr>
          <w:rFonts w:asciiTheme="minorHAnsi" w:hAnsiTheme="minorHAnsi" w:cs="Arial"/>
          <w:b/>
        </w:rPr>
        <w:t>I</w:t>
      </w:r>
      <w:r w:rsidRPr="00E25EEC">
        <w:rPr>
          <w:rFonts w:asciiTheme="minorHAnsi" w:hAnsiTheme="minorHAnsi" w:cs="Arial"/>
          <w:b/>
        </w:rPr>
        <w:t xml:space="preserve"> – DOS ÔNUS</w:t>
      </w:r>
    </w:p>
    <w:p w14:paraId="1BDD3892" w14:textId="6BF5912E" w:rsidR="004836E3" w:rsidRDefault="004836E3"/>
    <w:p w14:paraId="46CF87DF" w14:textId="12A365F1" w:rsidR="000B4535" w:rsidRDefault="000B4535" w:rsidP="000B4535">
      <w:pPr>
        <w:ind w:left="851" w:hanging="851"/>
        <w:rPr>
          <w:rFonts w:asciiTheme="minorHAnsi" w:hAnsiTheme="minorHAnsi"/>
          <w:spacing w:val="-3"/>
        </w:rPr>
      </w:pPr>
      <w:r>
        <w:t>8.1</w:t>
      </w:r>
      <w:r>
        <w:tab/>
      </w:r>
      <w:r w:rsidRPr="004C774C">
        <w:rPr>
          <w:rFonts w:asciiTheme="minorHAnsi" w:hAnsiTheme="minorHAnsi"/>
          <w:b/>
          <w:spacing w:val="-3"/>
        </w:rPr>
        <w:t>Ônus</w:t>
      </w:r>
      <w:r w:rsidRPr="004C774C">
        <w:rPr>
          <w:rFonts w:asciiTheme="minorHAnsi" w:hAnsiTheme="minorHAnsi"/>
          <w:spacing w:val="-3"/>
        </w:rPr>
        <w:t xml:space="preserve">: </w:t>
      </w:r>
      <w:r>
        <w:rPr>
          <w:rFonts w:asciiTheme="minorHAnsi" w:hAnsiTheme="minorHAnsi"/>
          <w:spacing w:val="-3"/>
        </w:rPr>
        <w:t>O</w:t>
      </w:r>
      <w:r w:rsidRPr="004C774C">
        <w:rPr>
          <w:rFonts w:asciiTheme="minorHAnsi" w:hAnsiTheme="minorHAnsi"/>
          <w:spacing w:val="-3"/>
        </w:rPr>
        <w:t xml:space="preserve"> </w:t>
      </w:r>
      <w:r w:rsidRPr="00805F84">
        <w:rPr>
          <w:rFonts w:asciiTheme="minorHAnsi" w:hAnsiTheme="minorHAnsi"/>
          <w:spacing w:val="-3"/>
        </w:rPr>
        <w:t>Imóvel</w:t>
      </w:r>
      <w:r w:rsidRPr="004C774C">
        <w:rPr>
          <w:rFonts w:asciiTheme="minorHAnsi" w:hAnsiTheme="minorHAnsi"/>
          <w:spacing w:val="-3"/>
        </w:rPr>
        <w:t xml:space="preserve"> se acha inteiramente livre e desembaraçado de toda e qualquer restrição, real ou pessoal, judicial ou extrajudicial</w:t>
      </w:r>
      <w:r>
        <w:rPr>
          <w:rFonts w:asciiTheme="minorHAnsi" w:hAnsiTheme="minorHAnsi"/>
          <w:spacing w:val="-3"/>
        </w:rPr>
        <w:t>.</w:t>
      </w:r>
    </w:p>
    <w:p w14:paraId="218A9237" w14:textId="3F8C06C8" w:rsidR="000B4535" w:rsidRDefault="000B4535" w:rsidP="000B4535">
      <w:pPr>
        <w:ind w:left="851" w:hanging="851"/>
      </w:pPr>
    </w:p>
    <w:p w14:paraId="79ECFBFF" w14:textId="77777777" w:rsidR="004C4048" w:rsidRDefault="004C4048" w:rsidP="000B4535">
      <w:pPr>
        <w:ind w:left="851" w:hanging="851"/>
      </w:pPr>
    </w:p>
    <w:p w14:paraId="7B9FE988" w14:textId="1F51D306" w:rsidR="000B4535" w:rsidRPr="004C774C" w:rsidRDefault="000B4535" w:rsidP="004C4048">
      <w:pPr>
        <w:pStyle w:val="Recuodecorpodetexto3"/>
        <w:tabs>
          <w:tab w:val="clear" w:pos="851"/>
          <w:tab w:val="clear" w:pos="1701"/>
          <w:tab w:val="clear" w:pos="2552"/>
          <w:tab w:val="clear" w:pos="3402"/>
          <w:tab w:val="left" w:pos="0"/>
        </w:tabs>
        <w:spacing w:after="0" w:line="276" w:lineRule="auto"/>
        <w:ind w:left="0"/>
        <w:jc w:val="left"/>
        <w:rPr>
          <w:rFonts w:asciiTheme="minorHAnsi" w:hAnsiTheme="minorHAnsi" w:cs="Arial"/>
          <w:b/>
          <w:sz w:val="24"/>
          <w:szCs w:val="24"/>
        </w:rPr>
      </w:pPr>
      <w:r w:rsidRPr="004C774C">
        <w:rPr>
          <w:rFonts w:asciiTheme="minorHAnsi" w:hAnsiTheme="minorHAnsi" w:cs="Arial"/>
          <w:b/>
          <w:sz w:val="24"/>
          <w:szCs w:val="24"/>
        </w:rPr>
        <w:t xml:space="preserve">CAPÍTULO </w:t>
      </w:r>
      <w:r>
        <w:rPr>
          <w:rFonts w:asciiTheme="minorHAnsi" w:hAnsiTheme="minorHAnsi" w:cs="Arial"/>
          <w:b/>
          <w:sz w:val="24"/>
          <w:szCs w:val="24"/>
        </w:rPr>
        <w:t>IX</w:t>
      </w:r>
      <w:r w:rsidRPr="004C774C">
        <w:rPr>
          <w:rFonts w:asciiTheme="minorHAnsi" w:hAnsiTheme="minorHAnsi" w:cs="Arial"/>
          <w:b/>
          <w:sz w:val="24"/>
          <w:szCs w:val="24"/>
        </w:rPr>
        <w:t xml:space="preserve"> -</w:t>
      </w:r>
      <w:r w:rsidR="004C4048">
        <w:rPr>
          <w:rFonts w:asciiTheme="minorHAnsi" w:hAnsiTheme="minorHAnsi" w:cs="Arial"/>
          <w:b/>
          <w:sz w:val="24"/>
          <w:szCs w:val="24"/>
        </w:rPr>
        <w:t xml:space="preserve"> </w:t>
      </w:r>
      <w:r w:rsidRPr="004C774C">
        <w:rPr>
          <w:rFonts w:asciiTheme="minorHAnsi" w:hAnsiTheme="minorHAnsi" w:cs="Arial"/>
          <w:b/>
          <w:sz w:val="24"/>
          <w:szCs w:val="24"/>
        </w:rPr>
        <w:t>DA COMISSÃO DE CORRETAGEM PELA INTERMEDIAÇÃO E DAS DISPOSIÇÕES GERAIS</w:t>
      </w:r>
    </w:p>
    <w:p w14:paraId="1F3627C1" w14:textId="77777777" w:rsidR="000B4535" w:rsidRDefault="000B4535" w:rsidP="000B4535">
      <w:pPr>
        <w:ind w:left="851" w:hanging="851"/>
      </w:pPr>
    </w:p>
    <w:p w14:paraId="0DAF0000" w14:textId="6AF0016F" w:rsidR="004836E3" w:rsidRPr="004836E3" w:rsidRDefault="000B4535" w:rsidP="000B4535">
      <w:pPr>
        <w:ind w:left="851" w:hanging="851"/>
      </w:pPr>
      <w:r>
        <w:t>9.1</w:t>
      </w:r>
      <w:r>
        <w:tab/>
      </w:r>
      <w:r w:rsidRPr="004C774C">
        <w:rPr>
          <w:rFonts w:asciiTheme="minorHAnsi" w:hAnsiTheme="minorHAnsi" w:cs="Arial"/>
          <w:u w:val="single"/>
        </w:rPr>
        <w:t xml:space="preserve">O </w:t>
      </w:r>
      <w:r w:rsidRPr="004C774C">
        <w:rPr>
          <w:rFonts w:asciiTheme="minorHAnsi" w:hAnsiTheme="minorHAnsi" w:cs="Arial"/>
          <w:b/>
          <w:u w:val="single"/>
        </w:rPr>
        <w:t>COMPRADOR</w:t>
      </w:r>
      <w:r w:rsidRPr="004C774C">
        <w:rPr>
          <w:rFonts w:asciiTheme="minorHAnsi" w:hAnsiTheme="minorHAnsi" w:cs="Arial"/>
          <w:u w:val="single"/>
        </w:rPr>
        <w:t xml:space="preserve"> FOI INFORMADO E CONCORDA QUE O PAGAMENTO DA COMISSÃO DE CORRETAGEM NÃO INTEGRA O PREÇO </w:t>
      </w:r>
      <w:r>
        <w:rPr>
          <w:rFonts w:asciiTheme="minorHAnsi" w:hAnsiTheme="minorHAnsi" w:cs="Arial"/>
          <w:u w:val="single"/>
        </w:rPr>
        <w:t xml:space="preserve">DO IMÓVEL </w:t>
      </w:r>
      <w:r w:rsidRPr="004C774C">
        <w:rPr>
          <w:rFonts w:asciiTheme="minorHAnsi" w:hAnsiTheme="minorHAnsi" w:cs="Arial"/>
          <w:u w:val="single"/>
        </w:rPr>
        <w:t>E QUE FARÁ O PAGAMENTO DIRETAMENTE AO CORRETOR ASSOCIADO E/OU À IMOBILIÁRIA.</w:t>
      </w:r>
    </w:p>
    <w:p w14:paraId="244A475A" w14:textId="60A15022" w:rsidR="004836E3" w:rsidRDefault="004836E3">
      <w:pPr>
        <w:rPr>
          <w:b/>
          <w:bCs/>
        </w:rPr>
      </w:pPr>
    </w:p>
    <w:p w14:paraId="278C027E" w14:textId="488C7D98" w:rsidR="000B4535" w:rsidRPr="000B4535" w:rsidRDefault="000B4535" w:rsidP="000B4535">
      <w:pPr>
        <w:ind w:left="851" w:hanging="851"/>
      </w:pPr>
      <w:r w:rsidRPr="000B4535">
        <w:t>9.</w:t>
      </w:r>
      <w:r>
        <w:t>1.1</w:t>
      </w:r>
      <w:r>
        <w:tab/>
      </w:r>
      <w:r w:rsidRPr="004C774C">
        <w:rPr>
          <w:rFonts w:asciiTheme="minorHAnsi" w:hAnsiTheme="minorHAnsi" w:cs="Arial"/>
          <w:u w:val="single"/>
        </w:rPr>
        <w:t xml:space="preserve">O </w:t>
      </w:r>
      <w:r w:rsidRPr="004C774C">
        <w:rPr>
          <w:rFonts w:asciiTheme="minorHAnsi" w:hAnsiTheme="minorHAnsi" w:cs="Arial"/>
          <w:b/>
          <w:u w:val="single"/>
        </w:rPr>
        <w:t>COMPRADOR</w:t>
      </w:r>
      <w:r w:rsidRPr="004C774C">
        <w:rPr>
          <w:rFonts w:asciiTheme="minorHAnsi" w:hAnsiTheme="minorHAnsi" w:cs="Arial"/>
          <w:u w:val="single"/>
        </w:rPr>
        <w:t xml:space="preserve"> ESTÁ CIENTE QUE O VALOR DA COMISSÃO DE CORRETAGEM,  MENCIONADO NO </w:t>
      </w:r>
      <w:r w:rsidRPr="00D84EA6">
        <w:rPr>
          <w:rFonts w:asciiTheme="minorHAnsi" w:hAnsiTheme="minorHAnsi" w:cs="Arial"/>
          <w:b/>
          <w:u w:val="single"/>
        </w:rPr>
        <w:t>CAPÍTULO III</w:t>
      </w:r>
      <w:r w:rsidRPr="004C774C">
        <w:rPr>
          <w:rFonts w:asciiTheme="minorHAnsi" w:hAnsiTheme="minorHAnsi" w:cs="Arial"/>
          <w:u w:val="single"/>
        </w:rPr>
        <w:t xml:space="preserve">, ACIMA, NÃO SERÁ DEVOLVIDO EM HIPÓTESE </w:t>
      </w:r>
      <w:r>
        <w:rPr>
          <w:rFonts w:asciiTheme="minorHAnsi" w:hAnsiTheme="minorHAnsi" w:cs="Arial"/>
          <w:u w:val="single"/>
        </w:rPr>
        <w:t>ALGUMA, UMA VEZ QUE ESSA VENDA E COMPRA SE CARACTERIZA COMO OPERAÇÃO DEFINITIVA DE VENDA E COMPRA, OBSERVADAS AS CONDIÇÕES SUSPENSIVAS ABAIXO PREVISTAS</w:t>
      </w:r>
      <w:r w:rsidRPr="004C774C">
        <w:rPr>
          <w:rFonts w:asciiTheme="minorHAnsi" w:hAnsiTheme="minorHAnsi" w:cs="Arial"/>
        </w:rPr>
        <w:t>.</w:t>
      </w:r>
    </w:p>
    <w:p w14:paraId="5BC1D164" w14:textId="74557D85" w:rsidR="00F4596E" w:rsidRDefault="000B453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Style w:val="Tabelacomgrade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4"/>
        <w:gridCol w:w="3818"/>
      </w:tblGrid>
      <w:tr w:rsidR="000B4535" w:rsidRPr="004C774C" w14:paraId="2D4E3A42" w14:textId="77777777" w:rsidTr="00B81007">
        <w:tc>
          <w:tcPr>
            <w:tcW w:w="3544" w:type="dxa"/>
          </w:tcPr>
          <w:p w14:paraId="6228ED4D" w14:textId="77777777" w:rsidR="000B4535" w:rsidRPr="004C774C" w:rsidRDefault="000B4535" w:rsidP="00B81007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72484AE" w14:textId="77777777" w:rsidR="000B4535" w:rsidRPr="004C774C" w:rsidRDefault="000B4535" w:rsidP="00B81007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COMPRADOR </w:t>
            </w:r>
          </w:p>
        </w:tc>
        <w:tc>
          <w:tcPr>
            <w:tcW w:w="3937" w:type="dxa"/>
          </w:tcPr>
          <w:p w14:paraId="2F02DBA8" w14:textId="77777777" w:rsidR="000B4535" w:rsidRPr="004C774C" w:rsidRDefault="000B4535" w:rsidP="00B81007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BB18AB5" w14:textId="77777777" w:rsidR="000B4535" w:rsidRPr="004C774C" w:rsidRDefault="000B4535" w:rsidP="00B81007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    COMPRADOR </w:t>
            </w:r>
          </w:p>
          <w:p w14:paraId="052310F5" w14:textId="77777777" w:rsidR="000B4535" w:rsidRPr="004C774C" w:rsidRDefault="000B4535" w:rsidP="00B81007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</w:tbl>
    <w:p w14:paraId="3D5CAF7B" w14:textId="67F3BB9A" w:rsidR="000B4535" w:rsidRDefault="000B4535"/>
    <w:p w14:paraId="0C70E5B4" w14:textId="792478E5" w:rsidR="000B4535" w:rsidRDefault="000B4535" w:rsidP="000B4535">
      <w:pPr>
        <w:ind w:left="851" w:hanging="851"/>
        <w:rPr>
          <w:rFonts w:asciiTheme="minorHAnsi" w:hAnsiTheme="minorHAnsi" w:cs="Arial"/>
        </w:rPr>
      </w:pPr>
      <w:r>
        <w:t>9.2</w:t>
      </w:r>
      <w:r>
        <w:tab/>
      </w:r>
      <w:r w:rsidRPr="00220B01">
        <w:rPr>
          <w:rFonts w:asciiTheme="minorHAnsi" w:hAnsiTheme="minorHAnsi" w:cs="Arial"/>
          <w:b/>
        </w:rPr>
        <w:t xml:space="preserve">Manifestação do COMPRADOR: </w:t>
      </w:r>
      <w:r w:rsidRPr="00220B01">
        <w:rPr>
          <w:rFonts w:asciiTheme="minorHAnsi" w:hAnsiTheme="minorHAnsi" w:cs="Arial"/>
        </w:rPr>
        <w:t xml:space="preserve">Foi concedida ao </w:t>
      </w:r>
      <w:r w:rsidRPr="00220B01">
        <w:rPr>
          <w:rFonts w:asciiTheme="minorHAnsi" w:hAnsiTheme="minorHAnsi" w:cs="Arial"/>
          <w:b/>
        </w:rPr>
        <w:t>COMPRADOR</w:t>
      </w:r>
      <w:r w:rsidRPr="00220B01">
        <w:rPr>
          <w:rFonts w:asciiTheme="minorHAnsi" w:hAnsiTheme="minorHAnsi" w:cs="Arial"/>
        </w:rPr>
        <w:t xml:space="preserve"> a oportunidade para previamente examinar este Contrato, pelo que declara estar bem esclarecido quanto às condições contratuais, não tendo ele qualquer alteração a solicitar e aceitando, na íntegra, as cláusulas deste Contrato, bem como declara ter conferido todo o Quadro Resumo.</w:t>
      </w:r>
    </w:p>
    <w:p w14:paraId="073EE115" w14:textId="124D87B9" w:rsidR="000B4535" w:rsidRDefault="000B4535" w:rsidP="000B4535">
      <w:pPr>
        <w:ind w:left="851" w:hanging="851"/>
      </w:pPr>
    </w:p>
    <w:p w14:paraId="435C7450" w14:textId="294F30E5" w:rsidR="000B4535" w:rsidRDefault="000B4535" w:rsidP="000B4535">
      <w:pPr>
        <w:ind w:left="851" w:hanging="851"/>
      </w:pPr>
    </w:p>
    <w:p w14:paraId="16339A39" w14:textId="77777777" w:rsidR="000B4535" w:rsidRPr="00220B01" w:rsidRDefault="000B4535" w:rsidP="000B4535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>CAPÍTULO X</w:t>
      </w:r>
      <w:r w:rsidRPr="00220B01">
        <w:rPr>
          <w:rFonts w:asciiTheme="minorHAnsi" w:hAnsiTheme="minorHAnsi"/>
          <w:b/>
          <w:bCs/>
        </w:rPr>
        <w:t xml:space="preserve"> – DAS RESTRIÇÕES DE USO E OCUPAÇÃO DO LOTE</w:t>
      </w:r>
    </w:p>
    <w:p w14:paraId="5E1391F6" w14:textId="77777777" w:rsidR="000B4535" w:rsidRDefault="000B4535" w:rsidP="000B4535">
      <w:pPr>
        <w:ind w:left="851" w:hanging="851"/>
      </w:pPr>
    </w:p>
    <w:p w14:paraId="51FB1B32" w14:textId="513EF9A8" w:rsidR="000B4535" w:rsidRDefault="000B4535" w:rsidP="000B4535">
      <w:pPr>
        <w:ind w:left="851" w:hanging="851"/>
      </w:pPr>
    </w:p>
    <w:p w14:paraId="77FC7ABE" w14:textId="308EF0E8" w:rsidR="000B4535" w:rsidRDefault="000B4535" w:rsidP="000B4535">
      <w:pPr>
        <w:ind w:left="851" w:hanging="851"/>
        <w:rPr>
          <w:rFonts w:asciiTheme="minorHAnsi" w:hAnsiTheme="minorHAnsi"/>
        </w:rPr>
      </w:pPr>
      <w:r>
        <w:t>10.1</w:t>
      </w:r>
      <w:r>
        <w:tab/>
      </w:r>
      <w:r w:rsidRPr="00220B01">
        <w:rPr>
          <w:rFonts w:asciiTheme="minorHAnsi" w:hAnsiTheme="minorHAnsi"/>
        </w:rPr>
        <w:t xml:space="preserve">O </w:t>
      </w:r>
      <w:r w:rsidRPr="00220B01">
        <w:rPr>
          <w:rFonts w:asciiTheme="minorHAnsi" w:hAnsiTheme="minorHAnsi"/>
          <w:b/>
        </w:rPr>
        <w:t xml:space="preserve">COMPRADOR </w:t>
      </w:r>
      <w:r w:rsidRPr="00220B01">
        <w:rPr>
          <w:rFonts w:asciiTheme="minorHAnsi" w:hAnsiTheme="minorHAnsi"/>
        </w:rPr>
        <w:t>tem ciência e está de acordo com as restrições que</w:t>
      </w:r>
      <w:r w:rsidRPr="00220B01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 xml:space="preserve">a </w:t>
      </w:r>
      <w:r w:rsidRPr="00220B01">
        <w:rPr>
          <w:rFonts w:asciiTheme="minorHAnsi" w:hAnsiTheme="minorHAnsi"/>
          <w:b/>
        </w:rPr>
        <w:t>ARJ</w:t>
      </w:r>
      <w:r w:rsidRPr="00220B01">
        <w:rPr>
          <w:rFonts w:asciiTheme="minorHAnsi" w:hAnsiTheme="minorHAnsi"/>
        </w:rPr>
        <w:t xml:space="preserve"> estabeleceu para o Loteamento, constantes no</w:t>
      </w:r>
      <w:r>
        <w:rPr>
          <w:rFonts w:asciiTheme="minorHAnsi" w:hAnsiTheme="minorHAnsi"/>
        </w:rPr>
        <w:t xml:space="preserve"> Regulamento </w:t>
      </w:r>
      <w:r w:rsidRPr="00654C63">
        <w:rPr>
          <w:rFonts w:asciiTheme="minorHAnsi" w:hAnsiTheme="minorHAnsi"/>
        </w:rPr>
        <w:t>Construtivo (ANEXO V),</w:t>
      </w:r>
      <w:r w:rsidRPr="00220B01">
        <w:rPr>
          <w:rFonts w:asciiTheme="minorHAnsi" w:hAnsiTheme="minorHAnsi"/>
        </w:rPr>
        <w:t xml:space="preserve"> integrante do presente instrumento.</w:t>
      </w:r>
    </w:p>
    <w:p w14:paraId="76BCBA30" w14:textId="413FAF56" w:rsidR="000B4535" w:rsidRDefault="000B4535" w:rsidP="000B4535">
      <w:pPr>
        <w:ind w:left="851" w:hanging="851"/>
      </w:pPr>
    </w:p>
    <w:p w14:paraId="43363F4C" w14:textId="138C6192" w:rsidR="000B4535" w:rsidRDefault="000B4535" w:rsidP="000B4535">
      <w:pPr>
        <w:ind w:left="851" w:hanging="851"/>
      </w:pPr>
    </w:p>
    <w:p w14:paraId="0B87E24D" w14:textId="77777777" w:rsidR="004C4048" w:rsidRDefault="004C4048" w:rsidP="000B4535">
      <w:pPr>
        <w:ind w:left="851" w:hanging="851"/>
      </w:pPr>
    </w:p>
    <w:p w14:paraId="5FA746DA" w14:textId="59E3EB5A" w:rsidR="000B4535" w:rsidRDefault="000B4535" w:rsidP="000B4535">
      <w:pPr>
        <w:ind w:left="851" w:hanging="851"/>
      </w:pPr>
      <w:r w:rsidRPr="00220B01">
        <w:rPr>
          <w:rFonts w:asciiTheme="minorHAnsi" w:hAnsiTheme="minorHAnsi" w:cs="Arial"/>
          <w:b/>
        </w:rPr>
        <w:t>CAPÍTULO XI</w:t>
      </w:r>
      <w:r w:rsidRPr="00220B01">
        <w:rPr>
          <w:rFonts w:asciiTheme="minorHAnsi" w:hAnsiTheme="minorHAnsi"/>
          <w:b/>
        </w:rPr>
        <w:t xml:space="preserve"> - ASSOCIAÇÃO</w:t>
      </w:r>
    </w:p>
    <w:p w14:paraId="1247B031" w14:textId="080E3F15" w:rsidR="000B4535" w:rsidRDefault="000B4535" w:rsidP="000B4535">
      <w:pPr>
        <w:ind w:left="851" w:hanging="851"/>
      </w:pPr>
    </w:p>
    <w:p w14:paraId="2596AB19" w14:textId="6ED8ACE5" w:rsidR="000B4535" w:rsidRDefault="000B4535" w:rsidP="000B4535">
      <w:pPr>
        <w:ind w:left="851" w:hanging="851"/>
        <w:rPr>
          <w:rFonts w:asciiTheme="minorHAnsi" w:hAnsiTheme="minorHAnsi"/>
        </w:rPr>
      </w:pPr>
      <w:r>
        <w:t>11.1</w:t>
      </w:r>
      <w:r>
        <w:tab/>
      </w:r>
      <w:r w:rsidRPr="00220B01">
        <w:rPr>
          <w:rFonts w:asciiTheme="minorHAnsi" w:hAnsiTheme="minorHAnsi"/>
        </w:rPr>
        <w:t xml:space="preserve">O </w:t>
      </w:r>
      <w:r w:rsidRPr="00220B01">
        <w:rPr>
          <w:rFonts w:asciiTheme="minorHAnsi" w:hAnsiTheme="minorHAnsi"/>
          <w:b/>
        </w:rPr>
        <w:t>COMPRADOR</w:t>
      </w:r>
      <w:r w:rsidRPr="00220B01">
        <w:rPr>
          <w:rFonts w:asciiTheme="minorHAnsi" w:hAnsiTheme="minorHAnsi"/>
        </w:rPr>
        <w:t xml:space="preserve"> tem conhecimento e concorda, </w:t>
      </w:r>
      <w:r w:rsidRPr="00220B01">
        <w:rPr>
          <w:rFonts w:asciiTheme="minorHAnsi" w:hAnsiTheme="minorHAnsi"/>
          <w:b/>
        </w:rPr>
        <w:t>como condição essencial do presente negócio</w:t>
      </w:r>
      <w:r w:rsidRPr="00220B01">
        <w:rPr>
          <w:rFonts w:asciiTheme="minorHAnsi" w:hAnsiTheme="minorHAnsi"/>
        </w:rPr>
        <w:t xml:space="preserve">, com sua filiação à Associação dos Moradores do </w:t>
      </w:r>
      <w:r w:rsidRPr="00061A34">
        <w:rPr>
          <w:rFonts w:asciiTheme="minorHAnsi" w:hAnsiTheme="minorHAnsi" w:cs="Arial"/>
          <w:b/>
          <w:bCs/>
          <w:spacing w:val="-3"/>
        </w:rPr>
        <w:t>Residencial Pianopoli</w:t>
      </w:r>
      <w:r w:rsidRPr="00220B01" w:rsidDel="00BC46F4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>(a “</w:t>
      </w:r>
      <w:r w:rsidRPr="00220B01">
        <w:rPr>
          <w:rFonts w:asciiTheme="minorHAnsi" w:hAnsiTheme="minorHAnsi"/>
          <w:b/>
        </w:rPr>
        <w:t>ASSOCIAÇÃO</w:t>
      </w:r>
      <w:r w:rsidRPr="00220B01">
        <w:rPr>
          <w:rFonts w:asciiTheme="minorHAnsi" w:hAnsiTheme="minorHAnsi"/>
        </w:rPr>
        <w:t>”), neste ato, independentemente de qualquer outra formalidade.</w:t>
      </w:r>
    </w:p>
    <w:p w14:paraId="096DC3A8" w14:textId="52F7BE40" w:rsidR="000B4535" w:rsidRDefault="000B4535" w:rsidP="000B4535">
      <w:pPr>
        <w:ind w:left="851" w:hanging="851"/>
      </w:pPr>
    </w:p>
    <w:p w14:paraId="054A7C43" w14:textId="7D02A272" w:rsidR="000B4535" w:rsidRDefault="000B4535" w:rsidP="000B4535">
      <w:pPr>
        <w:ind w:left="851" w:hanging="851"/>
        <w:rPr>
          <w:rFonts w:asciiTheme="minorHAnsi" w:eastAsia="Arial" w:hAnsiTheme="minorHAnsi" w:cs="Arial"/>
        </w:rPr>
      </w:pPr>
      <w:r>
        <w:t>11.2</w:t>
      </w:r>
      <w:r>
        <w:tab/>
      </w:r>
      <w:r w:rsidRPr="00220B01">
        <w:rPr>
          <w:rFonts w:asciiTheme="minorHAnsi" w:hAnsiTheme="minorHAnsi"/>
        </w:rPr>
        <w:t xml:space="preserve">A </w:t>
      </w:r>
      <w:r w:rsidRPr="00220B01">
        <w:rPr>
          <w:rFonts w:asciiTheme="minorHAnsi" w:hAnsiTheme="minorHAnsi"/>
          <w:b/>
        </w:rPr>
        <w:t>ASSOCIAÇÃO</w:t>
      </w:r>
      <w:r w:rsidRPr="00220B01">
        <w:rPr>
          <w:rFonts w:asciiTheme="minorHAnsi" w:hAnsiTheme="minorHAnsi"/>
        </w:rPr>
        <w:t xml:space="preserve"> é uma entidade, sem fins lucrativos, que visa, dentre outras finalidades, à</w:t>
      </w:r>
      <w:r w:rsidRPr="00220B01">
        <w:rPr>
          <w:rFonts w:asciiTheme="minorHAnsi" w:eastAsia="Arial" w:hAnsiTheme="minorHAnsi" w:cs="Arial"/>
        </w:rPr>
        <w:t xml:space="preserve"> defesa e à preservação de direitos e interesses coletivos ou difusos, de qualquer natureza, dos moradores do Loteamento, promovendo, por si ou por terceiros que contratar e nomear, a preservação das características do Loteamento, zelando por sua adequada utilização e a prestação de serviços em prol de seus Associados, tanto os serviços necessários, como os de comodidade.</w:t>
      </w:r>
    </w:p>
    <w:p w14:paraId="691EEDF7" w14:textId="629C14FD" w:rsidR="000B4535" w:rsidRDefault="000B4535" w:rsidP="000B4535">
      <w:pPr>
        <w:ind w:left="851" w:hanging="851"/>
      </w:pPr>
    </w:p>
    <w:p w14:paraId="18DE1C35" w14:textId="46F9F09C" w:rsidR="000B4535" w:rsidRDefault="000B4535" w:rsidP="000B4535">
      <w:pPr>
        <w:ind w:left="851" w:hanging="851"/>
        <w:rPr>
          <w:rFonts w:asciiTheme="minorHAnsi" w:hAnsiTheme="minorHAnsi"/>
        </w:rPr>
      </w:pPr>
      <w:r>
        <w:t>11.3</w:t>
      </w:r>
      <w:r>
        <w:tab/>
      </w:r>
      <w:r w:rsidRPr="00220B01">
        <w:rPr>
          <w:rFonts w:asciiTheme="minorHAnsi" w:hAnsiTheme="minorHAnsi"/>
        </w:rPr>
        <w:t xml:space="preserve">Além das disposições constantes no </w:t>
      </w:r>
      <w:r w:rsidRPr="00220B01">
        <w:rPr>
          <w:rFonts w:asciiTheme="minorHAnsi" w:hAnsiTheme="minorHAnsi"/>
          <w:b/>
        </w:rPr>
        <w:t>Capítulo XI</w:t>
      </w:r>
      <w:r>
        <w:rPr>
          <w:rFonts w:asciiTheme="minorHAnsi" w:hAnsiTheme="minorHAnsi"/>
          <w:b/>
        </w:rPr>
        <w:t>V</w:t>
      </w:r>
      <w:r w:rsidRPr="00220B01">
        <w:rPr>
          <w:rFonts w:asciiTheme="minorHAnsi" w:hAnsiTheme="minorHAnsi"/>
        </w:rPr>
        <w:t xml:space="preserve"> das Normas Gerais, o </w:t>
      </w:r>
      <w:r w:rsidRPr="00220B01">
        <w:rPr>
          <w:rFonts w:asciiTheme="minorHAnsi" w:hAnsiTheme="minorHAnsi"/>
          <w:b/>
        </w:rPr>
        <w:t>COMPRADOR</w:t>
      </w:r>
      <w:r w:rsidRPr="00220B01">
        <w:rPr>
          <w:rFonts w:asciiTheme="minorHAnsi" w:hAnsiTheme="minorHAnsi"/>
        </w:rPr>
        <w:t xml:space="preserve"> declara estar ciente das obrigações e direitos decorrentes da sua qualidade de Associado Contribuinte, nos termos do Estatuto Social da </w:t>
      </w:r>
      <w:r w:rsidRPr="00220B01">
        <w:rPr>
          <w:rFonts w:asciiTheme="minorHAnsi" w:hAnsiTheme="minorHAnsi"/>
          <w:b/>
        </w:rPr>
        <w:t>ASSOCIAÇÃO</w:t>
      </w:r>
      <w:r w:rsidRPr="00220B01">
        <w:rPr>
          <w:rFonts w:asciiTheme="minorHAnsi" w:hAnsiTheme="minorHAnsi"/>
        </w:rPr>
        <w:t xml:space="preserve">, cuja cópia integra o presente como </w:t>
      </w:r>
      <w:r w:rsidRPr="000042B6">
        <w:rPr>
          <w:rFonts w:asciiTheme="minorHAnsi" w:hAnsiTheme="minorHAnsi"/>
        </w:rPr>
        <w:t>ANEXO IV.</w:t>
      </w:r>
    </w:p>
    <w:p w14:paraId="7D9070E0" w14:textId="29474A45" w:rsidR="000B4535" w:rsidRDefault="000B4535" w:rsidP="000B4535">
      <w:pPr>
        <w:ind w:left="851" w:hanging="851"/>
        <w:rPr>
          <w:rFonts w:asciiTheme="minorHAnsi" w:hAnsiTheme="minorHAnsi"/>
        </w:rPr>
      </w:pPr>
    </w:p>
    <w:p w14:paraId="2EF90D83" w14:textId="351B40C2" w:rsidR="000B4535" w:rsidRDefault="000B4535" w:rsidP="000B4535">
      <w:pPr>
        <w:ind w:left="851" w:hanging="851"/>
      </w:pPr>
    </w:p>
    <w:p w14:paraId="3FAB3782" w14:textId="77777777" w:rsidR="00B038EC" w:rsidRPr="00220B01" w:rsidRDefault="00B038EC" w:rsidP="00B038EC">
      <w:pPr>
        <w:shd w:val="clear" w:color="auto" w:fill="FFFFFF"/>
        <w:spacing w:line="276" w:lineRule="auto"/>
        <w:rPr>
          <w:rFonts w:asciiTheme="minorHAnsi" w:hAnsiTheme="minorHAnsi"/>
          <w:b/>
        </w:rPr>
      </w:pPr>
      <w:r w:rsidRPr="00220B01">
        <w:rPr>
          <w:rFonts w:asciiTheme="minorHAnsi" w:hAnsiTheme="minorHAnsi"/>
          <w:b/>
        </w:rPr>
        <w:t>CAPÍTULO XII - DAS CONDIÇÕES SUSPENSIVAS</w:t>
      </w:r>
    </w:p>
    <w:p w14:paraId="7190160F" w14:textId="1FBBDDFB" w:rsidR="00B038EC" w:rsidRDefault="00B038EC" w:rsidP="000B4535">
      <w:pPr>
        <w:ind w:left="851" w:hanging="851"/>
      </w:pPr>
    </w:p>
    <w:p w14:paraId="141FDDCC" w14:textId="77777777" w:rsidR="00B038EC" w:rsidRPr="00220B01" w:rsidRDefault="00B038EC" w:rsidP="00B038EC">
      <w:pPr>
        <w:ind w:left="851" w:hanging="851"/>
        <w:jc w:val="both"/>
        <w:rPr>
          <w:rFonts w:asciiTheme="minorHAnsi" w:hAnsiTheme="minorHAnsi"/>
        </w:rPr>
      </w:pPr>
      <w:r>
        <w:t>12.1</w:t>
      </w:r>
      <w:r>
        <w:tab/>
      </w:r>
      <w:r w:rsidRPr="00220B01">
        <w:rPr>
          <w:rFonts w:asciiTheme="minorHAnsi" w:hAnsiTheme="minorHAnsi"/>
        </w:rPr>
        <w:t xml:space="preserve">Conforme o </w:t>
      </w:r>
      <w:r w:rsidRPr="00220B01">
        <w:rPr>
          <w:rFonts w:asciiTheme="minorHAnsi" w:hAnsiTheme="minorHAnsi"/>
          <w:b/>
        </w:rPr>
        <w:t>Capítulo XVI</w:t>
      </w:r>
      <w:r>
        <w:rPr>
          <w:rFonts w:asciiTheme="minorHAnsi" w:hAnsiTheme="minorHAnsi"/>
          <w:b/>
        </w:rPr>
        <w:t xml:space="preserve"> </w:t>
      </w:r>
      <w:r w:rsidRPr="00843E6C">
        <w:rPr>
          <w:rFonts w:asciiTheme="minorHAnsi" w:hAnsiTheme="minorHAnsi"/>
          <w:bCs/>
          <w:color w:val="000000" w:themeColor="text1"/>
        </w:rPr>
        <w:t>das Normas Gerais</w:t>
      </w:r>
      <w:r w:rsidRPr="00843E6C">
        <w:rPr>
          <w:rFonts w:asciiTheme="minorHAnsi" w:hAnsiTheme="minorHAnsi"/>
          <w:color w:val="000000" w:themeColor="text1"/>
        </w:rPr>
        <w:t xml:space="preserve"> </w:t>
      </w:r>
      <w:r w:rsidRPr="00220B01">
        <w:rPr>
          <w:rFonts w:asciiTheme="minorHAnsi" w:hAnsiTheme="minorHAnsi"/>
        </w:rPr>
        <w:t>,</w:t>
      </w:r>
      <w:r w:rsidRPr="00220B01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>como exceção à irrevogabilidade e irretratabilidade, a eficácia do presente Contrato acha-se subordinada às seguintes condições suspensivas (“Condições Suspensivas”):</w:t>
      </w:r>
    </w:p>
    <w:p w14:paraId="258C97BA" w14:textId="77777777" w:rsidR="00B038EC" w:rsidRPr="00220B01" w:rsidRDefault="00B038EC" w:rsidP="00B038EC">
      <w:pPr>
        <w:jc w:val="both"/>
        <w:rPr>
          <w:rFonts w:asciiTheme="minorHAnsi" w:hAnsiTheme="minorHAnsi"/>
        </w:rPr>
      </w:pPr>
    </w:p>
    <w:p w14:paraId="1DA59264" w14:textId="77777777" w:rsidR="00B038EC" w:rsidRPr="00220B01" w:rsidRDefault="00B038EC" w:rsidP="00B038EC">
      <w:pPr>
        <w:ind w:left="1418" w:hanging="564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a) -</w:t>
      </w:r>
      <w:r w:rsidRPr="00220B01">
        <w:rPr>
          <w:rFonts w:asciiTheme="minorHAnsi" w:hAnsiTheme="minorHAnsi"/>
        </w:rPr>
        <w:tab/>
        <w:t xml:space="preserve">compensação, </w:t>
      </w:r>
      <w:r w:rsidRPr="00220B01">
        <w:rPr>
          <w:rFonts w:asciiTheme="minorHAnsi" w:hAnsiTheme="minorHAnsi"/>
          <w:b/>
        </w:rPr>
        <w:t>em até 0</w:t>
      </w:r>
      <w:r>
        <w:rPr>
          <w:rFonts w:asciiTheme="minorHAnsi" w:hAnsiTheme="minorHAnsi"/>
          <w:b/>
        </w:rPr>
        <w:t>5</w:t>
      </w:r>
      <w:r w:rsidRPr="00220B01">
        <w:rPr>
          <w:rFonts w:asciiTheme="minorHAnsi" w:hAnsiTheme="minorHAnsi"/>
          <w:b/>
        </w:rPr>
        <w:t xml:space="preserve"> (</w:t>
      </w:r>
      <w:r>
        <w:rPr>
          <w:rFonts w:asciiTheme="minorHAnsi" w:hAnsiTheme="minorHAnsi"/>
          <w:b/>
        </w:rPr>
        <w:t>cinco</w:t>
      </w:r>
      <w:r w:rsidRPr="00220B01">
        <w:rPr>
          <w:rFonts w:asciiTheme="minorHAnsi" w:hAnsiTheme="minorHAnsi"/>
          <w:b/>
        </w:rPr>
        <w:t>) dias úteis</w:t>
      </w:r>
      <w:r w:rsidRPr="00220B01">
        <w:rPr>
          <w:rFonts w:asciiTheme="minorHAnsi" w:hAnsiTheme="minorHAnsi"/>
        </w:rPr>
        <w:t xml:space="preserve">, contados </w:t>
      </w:r>
      <w:r>
        <w:rPr>
          <w:rFonts w:asciiTheme="minorHAnsi" w:hAnsiTheme="minorHAnsi"/>
        </w:rPr>
        <w:t>da data de vencimento</w:t>
      </w:r>
      <w:r w:rsidRPr="00220B01">
        <w:rPr>
          <w:rFonts w:asciiTheme="minorHAnsi" w:hAnsiTheme="minorHAnsi"/>
        </w:rPr>
        <w:t xml:space="preserve"> do(s) </w:t>
      </w:r>
      <w:r>
        <w:rPr>
          <w:rFonts w:asciiTheme="minorHAnsi" w:hAnsiTheme="minorHAnsi"/>
        </w:rPr>
        <w:t>boleto</w:t>
      </w:r>
      <w:r w:rsidRPr="00220B01">
        <w:rPr>
          <w:rFonts w:asciiTheme="minorHAnsi" w:hAnsiTheme="minorHAnsi"/>
        </w:rPr>
        <w:t xml:space="preserve">(s) representativos da Parcela de Sinal na conta da </w:t>
      </w:r>
      <w:r w:rsidRPr="00220B01">
        <w:rPr>
          <w:rFonts w:asciiTheme="minorHAnsi" w:hAnsiTheme="minorHAnsi"/>
          <w:b/>
        </w:rPr>
        <w:t>ARJ</w:t>
      </w:r>
      <w:r w:rsidRPr="00220B01">
        <w:rPr>
          <w:rFonts w:asciiTheme="minorHAnsi" w:hAnsiTheme="minorHAnsi"/>
        </w:rPr>
        <w:t>;</w:t>
      </w:r>
    </w:p>
    <w:p w14:paraId="73EDB54E" w14:textId="77777777" w:rsidR="00B038EC" w:rsidRPr="00220B01" w:rsidRDefault="00B038EC" w:rsidP="00B038EC">
      <w:pPr>
        <w:ind w:left="1418"/>
        <w:jc w:val="both"/>
        <w:rPr>
          <w:rFonts w:asciiTheme="minorHAnsi" w:hAnsiTheme="minorHAnsi"/>
        </w:rPr>
      </w:pPr>
    </w:p>
    <w:p w14:paraId="01516D46" w14:textId="77777777" w:rsidR="00B038EC" w:rsidRPr="00220B01" w:rsidRDefault="00B038EC" w:rsidP="00B038EC">
      <w:pPr>
        <w:ind w:left="1418" w:hanging="564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/>
        </w:rPr>
        <w:t>b) -</w:t>
      </w:r>
      <w:r w:rsidRPr="00220B01">
        <w:rPr>
          <w:rFonts w:asciiTheme="minorHAnsi" w:hAnsiTheme="minorHAnsi"/>
        </w:rPr>
        <w:tab/>
        <w:t xml:space="preserve">não exercício, </w:t>
      </w:r>
      <w:r w:rsidRPr="00220B01">
        <w:rPr>
          <w:rFonts w:asciiTheme="minorHAnsi" w:hAnsiTheme="minorHAnsi"/>
          <w:b/>
        </w:rPr>
        <w:t>em até 07</w:t>
      </w:r>
      <w:r w:rsidRPr="00220B01">
        <w:rPr>
          <w:rFonts w:asciiTheme="minorHAnsi" w:hAnsiTheme="minorHAnsi" w:cs="Arial"/>
          <w:b/>
        </w:rPr>
        <w:t xml:space="preserve"> (sete) dias</w:t>
      </w:r>
      <w:r w:rsidRPr="00220B01">
        <w:rPr>
          <w:rFonts w:asciiTheme="minorHAnsi" w:hAnsiTheme="minorHAnsi" w:cs="Arial"/>
        </w:rPr>
        <w:t xml:space="preserve">, contados desta data, do Direito de Arrependimento pelo </w:t>
      </w:r>
      <w:r w:rsidRPr="00220B01">
        <w:rPr>
          <w:rFonts w:asciiTheme="minorHAnsi" w:hAnsiTheme="minorHAnsi" w:cs="Arial"/>
          <w:b/>
        </w:rPr>
        <w:t>COMPRADOR</w:t>
      </w:r>
      <w:r w:rsidRPr="00220B01">
        <w:rPr>
          <w:rFonts w:asciiTheme="minorHAnsi" w:hAnsiTheme="minorHAnsi" w:cs="Arial"/>
        </w:rPr>
        <w:t>;</w:t>
      </w:r>
    </w:p>
    <w:p w14:paraId="2BD9B454" w14:textId="77777777" w:rsidR="00B038EC" w:rsidRPr="00220B01" w:rsidRDefault="00B038EC" w:rsidP="00B038EC">
      <w:pPr>
        <w:ind w:left="1418" w:hanging="564"/>
        <w:jc w:val="both"/>
        <w:rPr>
          <w:rFonts w:asciiTheme="minorHAnsi" w:hAnsiTheme="minorHAnsi" w:cs="Arial"/>
        </w:rPr>
      </w:pPr>
    </w:p>
    <w:p w14:paraId="59E7C033" w14:textId="235A2130" w:rsidR="00B038EC" w:rsidRPr="00220B01" w:rsidRDefault="00B038EC" w:rsidP="009836C5">
      <w:pPr>
        <w:ind w:left="1843" w:hanging="425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 w:cs="Arial"/>
        </w:rPr>
        <w:t xml:space="preserve">b.1) essa condição suspensiva não é aplicável para contratos assinados na sede da </w:t>
      </w:r>
      <w:r>
        <w:rPr>
          <w:rFonts w:asciiTheme="minorHAnsi" w:hAnsiTheme="minorHAnsi" w:cs="Arial"/>
          <w:b/>
        </w:rPr>
        <w:t>ARJ</w:t>
      </w:r>
      <w:r w:rsidRPr="00220B01">
        <w:rPr>
          <w:rFonts w:asciiTheme="minorHAnsi" w:hAnsiTheme="minorHAnsi" w:cs="Arial"/>
        </w:rPr>
        <w:t>;</w:t>
      </w:r>
    </w:p>
    <w:p w14:paraId="053FAD12" w14:textId="53A6B8FC" w:rsidR="00B038EC" w:rsidRDefault="00B038EC" w:rsidP="000B4535">
      <w:pPr>
        <w:ind w:left="851" w:hanging="851"/>
      </w:pPr>
    </w:p>
    <w:p w14:paraId="3E1375FC" w14:textId="77777777" w:rsidR="00A67CD5" w:rsidRDefault="00A67CD5" w:rsidP="000B4535">
      <w:pPr>
        <w:ind w:left="851" w:hanging="851"/>
      </w:pPr>
    </w:p>
    <w:p w14:paraId="7AF474CC" w14:textId="77777777" w:rsidR="00B038EC" w:rsidRPr="00220B01" w:rsidRDefault="00B038EC" w:rsidP="00B038EC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>CAPÍTULO XII</w:t>
      </w:r>
      <w:r w:rsidRPr="00220B01">
        <w:rPr>
          <w:rFonts w:asciiTheme="minorHAnsi" w:hAnsiTheme="minorHAnsi"/>
          <w:b/>
          <w:bCs/>
        </w:rPr>
        <w:t>I - ANEXOS</w:t>
      </w:r>
    </w:p>
    <w:p w14:paraId="0DAE3000" w14:textId="6BF8A3F3" w:rsidR="00B038EC" w:rsidRDefault="00B038EC" w:rsidP="000B4535">
      <w:pPr>
        <w:ind w:left="851" w:hanging="851"/>
      </w:pPr>
    </w:p>
    <w:p w14:paraId="5EA17962" w14:textId="39A09CC1" w:rsidR="00B038EC" w:rsidRPr="00220B01" w:rsidRDefault="00B038EC" w:rsidP="003A7310">
      <w:pPr>
        <w:tabs>
          <w:tab w:val="left" w:pos="2552"/>
        </w:tabs>
        <w:ind w:left="851" w:hanging="851"/>
        <w:rPr>
          <w:rFonts w:asciiTheme="minorHAnsi" w:hAnsiTheme="minorHAnsi"/>
          <w:b/>
        </w:rPr>
      </w:pPr>
      <w:r>
        <w:lastRenderedPageBreak/>
        <w:t xml:space="preserve">13.1 </w:t>
      </w:r>
      <w:r>
        <w:tab/>
      </w:r>
      <w:r w:rsidRPr="00220B01">
        <w:rPr>
          <w:rFonts w:asciiTheme="minorHAnsi" w:hAnsiTheme="minorHAnsi"/>
        </w:rPr>
        <w:t>Consiste parte integrante do presente os anexos abaixo relacionados,</w:t>
      </w:r>
      <w:r w:rsidRPr="00220B01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>cujo teor é de conhecimento do</w:t>
      </w:r>
      <w:r w:rsidRPr="00220B01">
        <w:rPr>
          <w:rFonts w:asciiTheme="minorHAnsi" w:hAnsiTheme="minorHAnsi"/>
          <w:b/>
        </w:rPr>
        <w:t xml:space="preserve"> COMPRADOR</w:t>
      </w:r>
      <w:r w:rsidRPr="00220B01">
        <w:rPr>
          <w:rFonts w:asciiTheme="minorHAnsi" w:hAnsiTheme="minorHAnsi"/>
        </w:rPr>
        <w:t>, que declara estar de acordo:</w:t>
      </w:r>
    </w:p>
    <w:p w14:paraId="58153E3E" w14:textId="77777777" w:rsidR="00B038EC" w:rsidRDefault="00B038EC" w:rsidP="00B038EC">
      <w:pPr>
        <w:ind w:left="567" w:hanging="567"/>
        <w:jc w:val="both"/>
        <w:rPr>
          <w:rFonts w:asciiTheme="minorHAnsi" w:hAnsiTheme="minorHAnsi"/>
        </w:rPr>
      </w:pPr>
    </w:p>
    <w:p w14:paraId="4201B873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a) –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>Planta Geral, com identificação do Lote (ANEXO I);</w:t>
      </w:r>
      <w:r>
        <w:rPr>
          <w:rFonts w:asciiTheme="minorHAnsi" w:hAnsiTheme="minorHAnsi"/>
        </w:rPr>
        <w:t xml:space="preserve"> </w:t>
      </w:r>
    </w:p>
    <w:p w14:paraId="570DEB25" w14:textId="77777777" w:rsidR="00B038EC" w:rsidRPr="00220B01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4C02BC56" w14:textId="36E047D6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b) –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 xml:space="preserve">Regulamento </w:t>
      </w:r>
      <w:r>
        <w:rPr>
          <w:rFonts w:asciiTheme="minorHAnsi" w:hAnsiTheme="minorHAnsi"/>
        </w:rPr>
        <w:t xml:space="preserve">Interno da Associação dos Moradores </w:t>
      </w:r>
      <w:r w:rsidRPr="00220B01">
        <w:rPr>
          <w:rFonts w:asciiTheme="minorHAnsi" w:hAnsiTheme="minorHAnsi"/>
        </w:rPr>
        <w:t>(ANEXO II);</w:t>
      </w:r>
      <w:r>
        <w:rPr>
          <w:rFonts w:asciiTheme="minorHAnsi" w:hAnsiTheme="minorHAnsi"/>
        </w:rPr>
        <w:t xml:space="preserve"> </w:t>
      </w:r>
    </w:p>
    <w:p w14:paraId="13850582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5530B109" w14:textId="65C856A2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c) –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>Memorial de Obras (ANEXO III);</w:t>
      </w:r>
    </w:p>
    <w:p w14:paraId="0246D19D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79F6585D" w14:textId="5ADD86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d) –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 xml:space="preserve">Cópia do Estatuto Social da </w:t>
      </w:r>
      <w:r w:rsidRPr="00220B01">
        <w:rPr>
          <w:rFonts w:asciiTheme="minorHAnsi" w:hAnsiTheme="minorHAnsi"/>
          <w:b/>
        </w:rPr>
        <w:t xml:space="preserve">ASSOCIAÇÃO </w:t>
      </w:r>
      <w:r w:rsidRPr="00220B01">
        <w:rPr>
          <w:rFonts w:asciiTheme="minorHAnsi" w:hAnsiTheme="minorHAnsi"/>
        </w:rPr>
        <w:t>(ANEXO IV)</w:t>
      </w:r>
      <w:r>
        <w:rPr>
          <w:rFonts w:asciiTheme="minorHAnsi" w:hAnsiTheme="minorHAnsi"/>
        </w:rPr>
        <w:t>;</w:t>
      </w:r>
    </w:p>
    <w:p w14:paraId="7F7C7CB0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3CB68768" w14:textId="06B18E1D" w:rsidR="00B038EC" w:rsidRDefault="00B038EC" w:rsidP="00B038EC">
      <w:pPr>
        <w:ind w:left="1418" w:hanging="567"/>
        <w:rPr>
          <w:rFonts w:asciiTheme="minorHAnsi" w:hAnsiTheme="minorHAnsi"/>
        </w:rPr>
      </w:pPr>
      <w:r>
        <w:rPr>
          <w:rFonts w:asciiTheme="minorHAnsi" w:hAnsiTheme="minorHAnsi"/>
        </w:rPr>
        <w:t>e) –   Regulamento Construtivo (ANEXO V).</w:t>
      </w:r>
    </w:p>
    <w:p w14:paraId="5461C8FE" w14:textId="671C23B5" w:rsidR="00F66B31" w:rsidRDefault="00F66B31">
      <w:pPr>
        <w:spacing w:after="160" w:line="259" w:lineRule="auto"/>
        <w:rPr>
          <w:rFonts w:asciiTheme="minorHAnsi" w:hAnsiTheme="minorHAnsi"/>
        </w:rPr>
      </w:pPr>
    </w:p>
    <w:p w14:paraId="2C221D02" w14:textId="38AF352E" w:rsidR="00B038EC" w:rsidRDefault="00B038EC" w:rsidP="00B038EC">
      <w:pPr>
        <w:rPr>
          <w:rFonts w:asciiTheme="minorHAnsi" w:hAnsiTheme="minorHAnsi"/>
          <w:bCs/>
        </w:rPr>
      </w:pPr>
      <w:r w:rsidRPr="00220B01">
        <w:rPr>
          <w:rFonts w:asciiTheme="minorHAnsi" w:hAnsiTheme="minorHAnsi"/>
          <w:bCs/>
        </w:rPr>
        <w:t>E, por estarem, assim, justos e contratados, assinam o presente em três (03) vias, de um só teor, na presença das duas (02) testemunhas abaixo.</w:t>
      </w:r>
    </w:p>
    <w:p w14:paraId="113C1196" w14:textId="4871BB95" w:rsidR="00B038EC" w:rsidRDefault="00B038EC" w:rsidP="00B038EC">
      <w:pPr>
        <w:rPr>
          <w:rFonts w:asciiTheme="minorHAnsi" w:hAnsiTheme="minorHAnsi"/>
          <w:bCs/>
        </w:rPr>
      </w:pPr>
    </w:p>
    <w:p w14:paraId="4E362E33" w14:textId="77777777" w:rsidR="00A67CD5" w:rsidRDefault="00A67CD5" w:rsidP="00B038EC">
      <w:pPr>
        <w:rPr>
          <w:rFonts w:asciiTheme="minorHAnsi" w:hAnsiTheme="minorHAnsi"/>
          <w:bCs/>
        </w:rPr>
      </w:pPr>
    </w:p>
    <w:p w14:paraId="4326622F" w14:textId="0F974A06" w:rsidR="00B038EC" w:rsidRDefault="00B038EC" w:rsidP="003A7310">
      <w:pPr>
        <w:ind w:left="2835"/>
        <w:rPr>
          <w:rFonts w:asciiTheme="minorHAnsi" w:hAnsiTheme="minorHAnsi"/>
        </w:rPr>
      </w:pPr>
      <w:r w:rsidRPr="00220B01">
        <w:rPr>
          <w:rFonts w:asciiTheme="minorHAnsi" w:hAnsiTheme="minorHAnsi"/>
        </w:rPr>
        <w:t>Araraquara,</w:t>
      </w:r>
      <w:r w:rsidRPr="004A6BA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[dataContrato]</w:t>
      </w:r>
    </w:p>
    <w:p w14:paraId="39FF8672" w14:textId="1AD59B15" w:rsidR="00A67CD5" w:rsidRDefault="00A67CD5" w:rsidP="00A67CD5">
      <w:pPr>
        <w:ind w:left="2268"/>
        <w:rPr>
          <w:rFonts w:asciiTheme="minorHAnsi" w:hAnsiTheme="minorHAnsi"/>
        </w:rPr>
      </w:pPr>
    </w:p>
    <w:p w14:paraId="0FAB3C0A" w14:textId="372B0315" w:rsidR="00A67CD5" w:rsidRDefault="00A67CD5" w:rsidP="00A67CD5">
      <w:pPr>
        <w:ind w:left="2268"/>
        <w:rPr>
          <w:rFonts w:asciiTheme="minorHAnsi" w:hAnsiTheme="minorHAnsi"/>
        </w:rPr>
      </w:pPr>
    </w:p>
    <w:p w14:paraId="0821FFFE" w14:textId="1B667211" w:rsidR="00A67CD5" w:rsidRDefault="00A67CD5" w:rsidP="00A67CD5">
      <w:pPr>
        <w:ind w:left="2268"/>
        <w:rPr>
          <w:rFonts w:asciiTheme="minorHAnsi" w:hAnsiTheme="minorHAnsi"/>
        </w:rPr>
      </w:pPr>
    </w:p>
    <w:p w14:paraId="4432B1E5" w14:textId="67DF6F1D" w:rsidR="00A67CD5" w:rsidRDefault="00A67CD5" w:rsidP="00A67CD5">
      <w:pPr>
        <w:ind w:left="2268"/>
        <w:rPr>
          <w:rFonts w:asciiTheme="minorHAnsi" w:hAnsiTheme="minorHAnsi"/>
        </w:rPr>
      </w:pPr>
    </w:p>
    <w:p w14:paraId="01B68BF9" w14:textId="77777777" w:rsidR="00A67CD5" w:rsidRDefault="00A67CD5" w:rsidP="00A67CD5">
      <w:pPr>
        <w:ind w:left="2268"/>
        <w:rPr>
          <w:rFonts w:asciiTheme="minorHAnsi" w:hAnsiTheme="minorHAnsi"/>
        </w:rPr>
      </w:pPr>
    </w:p>
    <w:tbl>
      <w:tblPr>
        <w:tblStyle w:val="Tabelacomgrade"/>
        <w:tblW w:w="850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4281"/>
      </w:tblGrid>
      <w:tr w:rsidR="00B038EC" w:rsidRPr="00F90352" w14:paraId="0C64B6B8" w14:textId="77777777" w:rsidTr="003A7310">
        <w:tc>
          <w:tcPr>
            <w:tcW w:w="4223" w:type="dxa"/>
          </w:tcPr>
          <w:p w14:paraId="24E0EB96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63BAB2A8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__________________________________</w:t>
            </w:r>
          </w:p>
        </w:tc>
      </w:tr>
      <w:tr w:rsidR="00B038EC" w:rsidRPr="00F90352" w14:paraId="7B6057C5" w14:textId="77777777" w:rsidTr="003A7310">
        <w:tc>
          <w:tcPr>
            <w:tcW w:w="4223" w:type="dxa"/>
          </w:tcPr>
          <w:p w14:paraId="0EC26299" w14:textId="77777777" w:rsidR="00B038EC" w:rsidRPr="00F90352" w:rsidRDefault="00B038EC" w:rsidP="00B81007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ARJ EMPREENDIMENTOS IMOBILIÁRIOS LTDA.</w:t>
            </w:r>
          </w:p>
        </w:tc>
        <w:tc>
          <w:tcPr>
            <w:tcW w:w="4281" w:type="dxa"/>
          </w:tcPr>
          <w:p w14:paraId="524D526F" w14:textId="77777777" w:rsidR="00B038EC" w:rsidRPr="00F90352" w:rsidRDefault="00B038EC" w:rsidP="00B81007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</w:tr>
      <w:tr w:rsidR="00B038EC" w:rsidRPr="00F90352" w14:paraId="1CBB7D1B" w14:textId="77777777" w:rsidTr="003A7310">
        <w:tc>
          <w:tcPr>
            <w:tcW w:w="4223" w:type="dxa"/>
          </w:tcPr>
          <w:p w14:paraId="3A140C8A" w14:textId="77777777" w:rsidR="00B038EC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</w:p>
          <w:p w14:paraId="2E31DA3C" w14:textId="1E77E5EA" w:rsidR="00B038EC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</w:p>
          <w:p w14:paraId="78BC03B7" w14:textId="77777777" w:rsidR="005C32AC" w:rsidRDefault="005C32AC" w:rsidP="00B81007">
            <w:pPr>
              <w:jc w:val="both"/>
              <w:rPr>
                <w:rFonts w:asciiTheme="minorHAnsi" w:hAnsiTheme="minorHAnsi"/>
                <w:bCs/>
              </w:rPr>
            </w:pPr>
          </w:p>
          <w:p w14:paraId="498DE9F1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64549A97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</w:p>
        </w:tc>
      </w:tr>
      <w:tr w:rsidR="00B038EC" w:rsidRPr="00F90352" w14:paraId="13C0077C" w14:textId="77777777" w:rsidTr="003A7310">
        <w:tc>
          <w:tcPr>
            <w:tcW w:w="4223" w:type="dxa"/>
          </w:tcPr>
          <w:p w14:paraId="5FBB3E03" w14:textId="77777777" w:rsidR="00B038EC" w:rsidRPr="00F90352" w:rsidRDefault="00B038EC" w:rsidP="00B81007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  <w:tc>
          <w:tcPr>
            <w:tcW w:w="4281" w:type="dxa"/>
          </w:tcPr>
          <w:p w14:paraId="2D46E4B0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</w:t>
            </w:r>
          </w:p>
        </w:tc>
      </w:tr>
    </w:tbl>
    <w:p w14:paraId="2CE8B4D5" w14:textId="497C5438" w:rsidR="00B038EC" w:rsidRDefault="00B038EC" w:rsidP="00B038EC"/>
    <w:p w14:paraId="41B7D3B7" w14:textId="4330F945" w:rsidR="00B038EC" w:rsidRDefault="00B038EC" w:rsidP="00B038EC"/>
    <w:p w14:paraId="48D793D9" w14:textId="77777777" w:rsidR="00B038EC" w:rsidRDefault="00B038EC" w:rsidP="00B038EC"/>
    <w:p w14:paraId="3390D217" w14:textId="77777777" w:rsidR="00B038EC" w:rsidRPr="00B038EC" w:rsidRDefault="00B038EC" w:rsidP="003A7310">
      <w:pPr>
        <w:ind w:left="709"/>
        <w:rPr>
          <w:rFonts w:asciiTheme="minorHAnsi" w:hAnsiTheme="minorHAnsi"/>
          <w:sz w:val="20"/>
          <w:szCs w:val="20"/>
        </w:rPr>
      </w:pPr>
      <w:r w:rsidRPr="00B038EC">
        <w:rPr>
          <w:rFonts w:asciiTheme="minorHAnsi" w:hAnsiTheme="minorHAnsi"/>
          <w:sz w:val="20"/>
          <w:szCs w:val="20"/>
        </w:rPr>
        <w:t>Testemunhas:</w:t>
      </w:r>
    </w:p>
    <w:p w14:paraId="55D89B83" w14:textId="114FC620" w:rsidR="00B038EC" w:rsidRPr="00984D07" w:rsidRDefault="00B038EC" w:rsidP="003A7310">
      <w:pPr>
        <w:ind w:left="709"/>
        <w:rPr>
          <w:rFonts w:asciiTheme="minorHAnsi" w:hAnsiTheme="minorHAnsi"/>
          <w:sz w:val="20"/>
          <w:szCs w:val="20"/>
        </w:rPr>
      </w:pPr>
    </w:p>
    <w:p w14:paraId="3C706861" w14:textId="3F613844" w:rsidR="00B038EC" w:rsidRPr="00984D07" w:rsidRDefault="00B038EC" w:rsidP="003A7310">
      <w:pPr>
        <w:ind w:left="709"/>
        <w:rPr>
          <w:rFonts w:asciiTheme="minorHAnsi" w:hAnsiTheme="minorHAnsi"/>
          <w:sz w:val="20"/>
          <w:szCs w:val="20"/>
        </w:rPr>
      </w:pPr>
    </w:p>
    <w:p w14:paraId="0FB8592E" w14:textId="77777777" w:rsidR="00B038EC" w:rsidRPr="00984D07" w:rsidRDefault="00B038EC" w:rsidP="003A7310">
      <w:pPr>
        <w:ind w:left="709"/>
        <w:rPr>
          <w:rFonts w:asciiTheme="minorHAnsi" w:hAnsiTheme="minorHAnsi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B038EC" w:rsidRPr="00CF6155" w14:paraId="461F78F9" w14:textId="77777777" w:rsidTr="00B81007">
        <w:tc>
          <w:tcPr>
            <w:tcW w:w="4322" w:type="dxa"/>
          </w:tcPr>
          <w:p w14:paraId="71D2E4A7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</w:t>
            </w:r>
          </w:p>
        </w:tc>
        <w:tc>
          <w:tcPr>
            <w:tcW w:w="4323" w:type="dxa"/>
          </w:tcPr>
          <w:p w14:paraId="429AC25E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_____________________________</w:t>
            </w:r>
          </w:p>
        </w:tc>
      </w:tr>
      <w:tr w:rsidR="00B038EC" w:rsidRPr="00CF6155" w14:paraId="0ABD9E19" w14:textId="77777777" w:rsidTr="00B81007">
        <w:tc>
          <w:tcPr>
            <w:tcW w:w="4322" w:type="dxa"/>
          </w:tcPr>
          <w:p w14:paraId="4070C6B8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r>
              <w:rPr>
                <w:rFonts w:asciiTheme="minorHAnsi" w:hAnsiTheme="minorHAnsi"/>
                <w:sz w:val="20"/>
                <w:szCs w:val="20"/>
              </w:rPr>
              <w:t>[testemunha1]</w:t>
            </w:r>
          </w:p>
        </w:tc>
        <w:tc>
          <w:tcPr>
            <w:tcW w:w="4323" w:type="dxa"/>
          </w:tcPr>
          <w:p w14:paraId="418447A7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r>
              <w:rPr>
                <w:rFonts w:asciiTheme="minorHAnsi" w:hAnsiTheme="minorHAnsi"/>
                <w:sz w:val="20"/>
                <w:szCs w:val="20"/>
              </w:rPr>
              <w:t>[testemunha2]</w:t>
            </w:r>
          </w:p>
        </w:tc>
      </w:tr>
      <w:tr w:rsidR="00B038EC" w:rsidRPr="00CF6155" w14:paraId="5FA910D8" w14:textId="77777777" w:rsidTr="00B81007">
        <w:tc>
          <w:tcPr>
            <w:tcW w:w="4322" w:type="dxa"/>
          </w:tcPr>
          <w:p w14:paraId="2766E30D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End: </w:t>
            </w:r>
            <w:r>
              <w:rPr>
                <w:rFonts w:asciiTheme="minorHAnsi" w:hAnsiTheme="minorHAnsi"/>
                <w:sz w:val="20"/>
                <w:szCs w:val="20"/>
              </w:rPr>
              <w:t>[endTestemunha1]</w:t>
            </w:r>
          </w:p>
        </w:tc>
        <w:tc>
          <w:tcPr>
            <w:tcW w:w="4323" w:type="dxa"/>
          </w:tcPr>
          <w:p w14:paraId="31212584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End: </w:t>
            </w:r>
            <w:r>
              <w:rPr>
                <w:rFonts w:asciiTheme="minorHAnsi" w:hAnsiTheme="minorHAnsi"/>
                <w:sz w:val="20"/>
                <w:szCs w:val="20"/>
              </w:rPr>
              <w:t>[endTestemunha2]</w:t>
            </w:r>
          </w:p>
        </w:tc>
      </w:tr>
      <w:tr w:rsidR="00B038EC" w:rsidRPr="00CF6155" w14:paraId="76BA0C5D" w14:textId="77777777" w:rsidTr="00B81007">
        <w:tc>
          <w:tcPr>
            <w:tcW w:w="4322" w:type="dxa"/>
          </w:tcPr>
          <w:p w14:paraId="73F80AC7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>
              <w:rPr>
                <w:rFonts w:asciiTheme="minorHAnsi" w:hAnsiTheme="minorHAnsi"/>
                <w:sz w:val="20"/>
                <w:szCs w:val="20"/>
              </w:rPr>
              <w:t>[rgTestemunha1]</w:t>
            </w:r>
          </w:p>
        </w:tc>
        <w:tc>
          <w:tcPr>
            <w:tcW w:w="4323" w:type="dxa"/>
          </w:tcPr>
          <w:p w14:paraId="0DC26C1B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>
              <w:rPr>
                <w:rFonts w:asciiTheme="minorHAnsi" w:hAnsiTheme="minorHAnsi"/>
                <w:sz w:val="20"/>
                <w:szCs w:val="20"/>
              </w:rPr>
              <w:t>[rgTestemunha2]</w:t>
            </w:r>
            <w:ins w:id="0" w:author="Octacilio Garcia Junior" w:date="2022-10-20T21:44:00Z">
              <w:r>
                <w:rPr>
                  <w:rFonts w:asciiTheme="minorHAnsi" w:hAnsiTheme="minorHAnsi"/>
                  <w:sz w:val="20"/>
                  <w:szCs w:val="20"/>
                </w:rPr>
                <w:br/>
              </w:r>
            </w:ins>
          </w:p>
        </w:tc>
      </w:tr>
      <w:tr w:rsidR="00B038EC" w:rsidRPr="00CF6155" w14:paraId="6D4859FF" w14:textId="77777777" w:rsidTr="00B81007">
        <w:tc>
          <w:tcPr>
            <w:tcW w:w="4322" w:type="dxa"/>
          </w:tcPr>
          <w:p w14:paraId="5A7953B4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23" w:type="dxa"/>
          </w:tcPr>
          <w:p w14:paraId="7B8D0D68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BB1785C" w14:textId="77777777" w:rsidR="00B038EC" w:rsidRPr="009277A6" w:rsidRDefault="00B038EC" w:rsidP="003A7310">
      <w:pPr>
        <w:ind w:left="709"/>
        <w:jc w:val="both"/>
        <w:rPr>
          <w:rFonts w:asciiTheme="minorHAnsi" w:eastAsia="Calibri" w:hAnsiTheme="minorHAnsi"/>
          <w:sz w:val="16"/>
          <w:szCs w:val="16"/>
        </w:rPr>
      </w:pPr>
      <w:r w:rsidRPr="009277A6">
        <w:rPr>
          <w:rFonts w:asciiTheme="minorHAnsi" w:hAnsiTheme="minorHAnsi"/>
          <w:sz w:val="16"/>
          <w:szCs w:val="16"/>
        </w:rPr>
        <w:t xml:space="preserve">(Esta folha de assinaturas integra o Quadro Resumo do CONTRATO DE VENDA E COMPRA COM ALIENAÇÃO FIDUCIÁRIA EM GARANTIA E COM CONDIÇÕE SUSPENSIVAS – Loteamento </w:t>
      </w:r>
      <w:r w:rsidRPr="00323C73">
        <w:rPr>
          <w:rFonts w:asciiTheme="minorHAnsi" w:hAnsiTheme="minorHAnsi" w:cs="Arial"/>
          <w:spacing w:val="-3"/>
          <w:sz w:val="16"/>
          <w:szCs w:val="16"/>
        </w:rPr>
        <w:t>Residencial Pianopoli</w:t>
      </w:r>
      <w:r w:rsidRPr="00323C73">
        <w:rPr>
          <w:rFonts w:asciiTheme="minorHAnsi" w:hAnsiTheme="minorHAnsi"/>
          <w:sz w:val="16"/>
          <w:szCs w:val="16"/>
        </w:rPr>
        <w:t>,</w:t>
      </w:r>
      <w:r w:rsidRPr="009277A6">
        <w:rPr>
          <w:rFonts w:asciiTheme="minorHAnsi" w:hAnsiTheme="minorHAnsi"/>
          <w:sz w:val="16"/>
          <w:szCs w:val="16"/>
        </w:rPr>
        <w:t xml:space="preserve"> firmado por instrumento particular com força de escritura pública).</w:t>
      </w:r>
    </w:p>
    <w:p w14:paraId="32632A7A" w14:textId="77777777" w:rsidR="00B038EC" w:rsidRPr="00EF2E5B" w:rsidRDefault="00B038EC" w:rsidP="003A7310">
      <w:pPr>
        <w:ind w:left="709"/>
        <w:rPr>
          <w:rFonts w:ascii="Calibri" w:eastAsia="Calibri" w:hAnsi="Calibri"/>
        </w:rPr>
      </w:pPr>
    </w:p>
    <w:p w14:paraId="31E68131" w14:textId="65E5D563" w:rsidR="00B038EC" w:rsidRDefault="00B038EC" w:rsidP="00B038EC"/>
    <w:p w14:paraId="3D381F31" w14:textId="2D1167AE" w:rsidR="009D4F9A" w:rsidRDefault="009D4F9A" w:rsidP="00B038EC"/>
    <w:sectPr w:rsidR="009D4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FF7B" w14:textId="77777777" w:rsidR="00FD2FE3" w:rsidRDefault="00FD2FE3" w:rsidP="00E3627A">
      <w:r>
        <w:separator/>
      </w:r>
    </w:p>
  </w:endnote>
  <w:endnote w:type="continuationSeparator" w:id="0">
    <w:p w14:paraId="5BA638EF" w14:textId="77777777" w:rsidR="00FD2FE3" w:rsidRDefault="00FD2FE3" w:rsidP="00E3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EEAF" w14:textId="77777777" w:rsidR="00FD2FE3" w:rsidRDefault="00FD2FE3" w:rsidP="00E3627A">
      <w:r>
        <w:separator/>
      </w:r>
    </w:p>
  </w:footnote>
  <w:footnote w:type="continuationSeparator" w:id="0">
    <w:p w14:paraId="36A834BA" w14:textId="77777777" w:rsidR="00FD2FE3" w:rsidRDefault="00FD2FE3" w:rsidP="00E3627A">
      <w:r>
        <w:continuationSeparator/>
      </w:r>
    </w:p>
  </w:footnote>
  <w:footnote w:id="1">
    <w:p w14:paraId="1133F66C" w14:textId="77777777" w:rsidR="00E3627A" w:rsidRPr="00B10FA6" w:rsidRDefault="00E3627A" w:rsidP="00E3627A">
      <w:pPr>
        <w:pStyle w:val="Textodenotaderodap"/>
        <w:rPr>
          <w:rFonts w:asciiTheme="minorHAnsi" w:hAnsiTheme="minorHAnsi" w:cstheme="minorHAnsi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788B"/>
    <w:multiLevelType w:val="multilevel"/>
    <w:tmpl w:val="A2869F50"/>
    <w:lvl w:ilvl="0">
      <w:start w:val="1"/>
      <w:numFmt w:val="decimal"/>
      <w:lvlText w:val="%1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 w16cid:durableId="3836800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ctacilio Garcia Junior">
    <w15:presenceInfo w15:providerId="Windows Live" w15:userId="f732c0596da62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E3"/>
    <w:rsid w:val="00085B14"/>
    <w:rsid w:val="000B4535"/>
    <w:rsid w:val="001B0DA7"/>
    <w:rsid w:val="0026205D"/>
    <w:rsid w:val="002C5360"/>
    <w:rsid w:val="00310FA6"/>
    <w:rsid w:val="00315978"/>
    <w:rsid w:val="003A64A1"/>
    <w:rsid w:val="003A7310"/>
    <w:rsid w:val="003F2D5E"/>
    <w:rsid w:val="00411366"/>
    <w:rsid w:val="004836E3"/>
    <w:rsid w:val="00485896"/>
    <w:rsid w:val="004C4048"/>
    <w:rsid w:val="004E7B8F"/>
    <w:rsid w:val="00530C22"/>
    <w:rsid w:val="0057334E"/>
    <w:rsid w:val="005C32AC"/>
    <w:rsid w:val="005E4C21"/>
    <w:rsid w:val="006C723E"/>
    <w:rsid w:val="00720E6A"/>
    <w:rsid w:val="0076335E"/>
    <w:rsid w:val="007B2226"/>
    <w:rsid w:val="007B23DA"/>
    <w:rsid w:val="007B3EED"/>
    <w:rsid w:val="007D56B7"/>
    <w:rsid w:val="00894871"/>
    <w:rsid w:val="008A33B8"/>
    <w:rsid w:val="00976D41"/>
    <w:rsid w:val="009836C5"/>
    <w:rsid w:val="00984D07"/>
    <w:rsid w:val="009D4F9A"/>
    <w:rsid w:val="00A67CD5"/>
    <w:rsid w:val="00AB3307"/>
    <w:rsid w:val="00AF1EE1"/>
    <w:rsid w:val="00B038EC"/>
    <w:rsid w:val="00B65464"/>
    <w:rsid w:val="00BD6294"/>
    <w:rsid w:val="00BE646E"/>
    <w:rsid w:val="00C9004B"/>
    <w:rsid w:val="00CD5795"/>
    <w:rsid w:val="00D93BE4"/>
    <w:rsid w:val="00DE14B7"/>
    <w:rsid w:val="00E3627A"/>
    <w:rsid w:val="00E86F23"/>
    <w:rsid w:val="00F4596E"/>
    <w:rsid w:val="00F66B31"/>
    <w:rsid w:val="00FD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A367"/>
  <w15:chartTrackingRefBased/>
  <w15:docId w15:val="{D305A194-0E9B-4B51-A572-24E13E0D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6E3"/>
    <w:pPr>
      <w:ind w:left="720"/>
      <w:contextualSpacing/>
    </w:pPr>
  </w:style>
  <w:style w:type="table" w:styleId="Tabelacomgrade">
    <w:name w:val="Table Grid"/>
    <w:basedOn w:val="Tabelanormal"/>
    <w:rsid w:val="0076335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notaderodap">
    <w:name w:val="footnote text"/>
    <w:basedOn w:val="Normal"/>
    <w:link w:val="TextodenotaderodapChar"/>
    <w:rsid w:val="00E3627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3627A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E3627A"/>
    <w:rPr>
      <w:rFonts w:cs="Times New Roman"/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E4C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4C2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E4C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4C2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0B4535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after="120"/>
      <w:ind w:left="283"/>
      <w:jc w:val="both"/>
    </w:pPr>
    <w:rPr>
      <w:rFonts w:ascii="Verdana" w:hAnsi="Verdana"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0B4535"/>
    <w:rPr>
      <w:rFonts w:ascii="Verdana" w:eastAsia="Times New Roman" w:hAnsi="Verdana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1878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Octacilio Garcia Junior</dc:creator>
  <cp:keywords/>
  <dc:description/>
  <cp:lastModifiedBy>Octacilio Garcia Junior</cp:lastModifiedBy>
  <cp:revision>25</cp:revision>
  <dcterms:created xsi:type="dcterms:W3CDTF">2022-12-13T18:46:00Z</dcterms:created>
  <dcterms:modified xsi:type="dcterms:W3CDTF">2022-12-21T21:19:00Z</dcterms:modified>
</cp:coreProperties>
</file>